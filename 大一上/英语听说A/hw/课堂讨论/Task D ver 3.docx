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流程：引入-内卷现象的</w:t>
      </w:r>
      <w:r>
        <w:rPr>
          <w:rFonts w:hint="default" w:ascii="Times New Roman" w:hAnsi="Times New Roman" w:cs="Times New Roman"/>
          <w:b/>
          <w:bCs/>
          <w:i w:val="0"/>
          <w:iCs w:val="0"/>
          <w:color w:val="FF0000"/>
          <w:u w:val="single"/>
        </w:rPr>
        <w:t>描述</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原因分析（内卷为何产生）</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50"/>
          <w:u w:val="single"/>
        </w:rPr>
        <w:t>影响</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F0"/>
          <w:u w:val="single"/>
        </w:rPr>
        <w:t>解决方案</w:t>
      </w:r>
      <w:r>
        <w:rPr>
          <w:rFonts w:hint="default" w:ascii="Times New Roman" w:hAnsi="Times New Roman" w:cs="Times New Roman"/>
          <w:b/>
          <w:bCs/>
          <w:i w:val="0"/>
          <w:iCs w:val="0"/>
          <w:u w:val="single"/>
        </w:rPr>
        <w:t>-总结</w:t>
      </w: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第一段introduction大家都写，后面几段灵活发言</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四个角色：（四种颜色分别对应四个环节）</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School official：panel discussion的发起者，负责串联话题，与学生互动，以及总结。</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Student A（快被卷死的学生）：深受内卷现象之苦，在讨论中以complain为主，负责</w:t>
      </w:r>
      <w:r>
        <w:rPr>
          <w:rFonts w:hint="default" w:ascii="Times New Roman" w:hAnsi="Times New Roman" w:cs="Times New Roman"/>
          <w:b/>
          <w:bCs/>
          <w:i w:val="0"/>
          <w:iCs w:val="0"/>
          <w:color w:val="FF0000"/>
          <w:u w:val="single"/>
        </w:rPr>
        <w:t>描述自己经历的内卷现象</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从个人角度谈谈自己参与内卷的原因（比如personal fear）</w:t>
      </w:r>
      <w:r>
        <w:rPr>
          <w:rFonts w:hint="default" w:ascii="Times New Roman" w:hAnsi="Times New Roman" w:cs="Times New Roman"/>
          <w:b/>
          <w:bCs/>
          <w:i w:val="0"/>
          <w:iCs w:val="0"/>
          <w:u w:val="single"/>
        </w:rPr>
        <w:t>，并</w:t>
      </w:r>
      <w:r>
        <w:rPr>
          <w:rFonts w:hint="default" w:ascii="Times New Roman" w:hAnsi="Times New Roman" w:cs="Times New Roman"/>
          <w:b/>
          <w:bCs/>
          <w:i w:val="0"/>
          <w:iCs w:val="0"/>
          <w:color w:val="00B050"/>
          <w:u w:val="single"/>
        </w:rPr>
        <w:t>解释当今GPA制度的负面影响</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color w:val="00B0F0"/>
          <w:u w:val="single"/>
        </w:rPr>
      </w:pPr>
      <w:r>
        <w:rPr>
          <w:rFonts w:hint="default" w:ascii="Times New Roman" w:hAnsi="Times New Roman" w:cs="Times New Roman"/>
          <w:b/>
          <w:bCs/>
          <w:i w:val="0"/>
          <w:iCs w:val="0"/>
          <w:u w:val="single"/>
        </w:rPr>
        <w:t>Student B（小卷王）：在大内卷时代如鱼得水。负责</w:t>
      </w:r>
      <w:r>
        <w:rPr>
          <w:rFonts w:hint="default" w:ascii="Times New Roman" w:hAnsi="Times New Roman" w:cs="Times New Roman"/>
          <w:b/>
          <w:bCs/>
          <w:i w:val="0"/>
          <w:iCs w:val="0"/>
          <w:color w:val="FF0000"/>
          <w:u w:val="single"/>
        </w:rPr>
        <w:t>描述自己在内卷中获得的快乐（？）</w:t>
      </w:r>
      <w:r>
        <w:rPr>
          <w:rFonts w:hint="default" w:ascii="Times New Roman" w:hAnsi="Times New Roman" w:cs="Times New Roman"/>
          <w:b/>
          <w:bCs/>
          <w:i w:val="0"/>
          <w:iCs w:val="0"/>
          <w:u w:val="single"/>
        </w:rPr>
        <w:t>，认为</w:t>
      </w:r>
      <w:r>
        <w:rPr>
          <w:rFonts w:hint="default" w:ascii="Times New Roman" w:hAnsi="Times New Roman" w:cs="Times New Roman"/>
          <w:b/>
          <w:bCs/>
          <w:i w:val="0"/>
          <w:iCs w:val="0"/>
          <w:color w:val="00B050"/>
          <w:u w:val="single"/>
        </w:rPr>
        <w:t>GPA制度有利于人才的选拔</w:t>
      </w:r>
      <w:r>
        <w:rPr>
          <w:rFonts w:hint="default" w:ascii="Times New Roman" w:hAnsi="Times New Roman" w:cs="Times New Roman"/>
          <w:b/>
          <w:bCs/>
          <w:i w:val="0"/>
          <w:iCs w:val="0"/>
          <w:u w:val="single"/>
        </w:rPr>
        <w:t>，指出</w:t>
      </w:r>
      <w:r>
        <w:rPr>
          <w:rFonts w:hint="default" w:ascii="Times New Roman" w:hAnsi="Times New Roman" w:cs="Times New Roman"/>
          <w:b/>
          <w:bCs/>
          <w:i w:val="0"/>
          <w:iCs w:val="0"/>
          <w:color w:val="00B0F0"/>
          <w:u w:val="single"/>
        </w:rPr>
        <w:t>学校层面应使课程中增加干货以减少内卷</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Student C（没有参与内卷的学生）：</w:t>
      </w:r>
      <w:r>
        <w:rPr>
          <w:rFonts w:hint="default" w:ascii="Times New Roman" w:hAnsi="Times New Roman" w:cs="Times New Roman"/>
          <w:b/>
          <w:bCs/>
          <w:i w:val="0"/>
          <w:iCs w:val="0"/>
          <w:color w:val="FF0000"/>
          <w:u w:val="single"/>
        </w:rPr>
        <w:t>描述自己还不错，但身边人被卷死的经历</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从学生整体的角度谈谈学生参与内卷的客观原因（可以加一些社会学分析，比如内卷的本意、斯坦福鸭子综合征这种）</w:t>
      </w:r>
      <w:r>
        <w:rPr>
          <w:rFonts w:hint="default" w:ascii="Times New Roman" w:hAnsi="Times New Roman" w:cs="Times New Roman"/>
          <w:b/>
          <w:bCs/>
          <w:i w:val="0"/>
          <w:iCs w:val="0"/>
          <w:u w:val="single"/>
        </w:rPr>
        <w:t>，指出</w:t>
      </w:r>
      <w:r>
        <w:rPr>
          <w:rFonts w:hint="default" w:ascii="Times New Roman" w:hAnsi="Times New Roman" w:cs="Times New Roman"/>
          <w:b/>
          <w:bCs/>
          <w:i w:val="0"/>
          <w:iCs w:val="0"/>
          <w:color w:val="00B0F0"/>
          <w:u w:val="single"/>
        </w:rPr>
        <w:t>内卷和普通努力的差异</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F0"/>
          <w:u w:val="single"/>
        </w:rPr>
        <w:t>个人层面学生应追求大学生活的更多可能</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color w:val="00B0F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Part 1 Introduction&amp;Description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bookmarkStart w:id="0" w:name="_Hlk58141726"/>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School official（下简称So）: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Good morning, everyone! Thank you for attending this panel discussion. You can call me Mr. Qi. As a teacher from Teaching Affairs Office, I need to know whether you freshmen has adapted to the university life and what we can do to help you. That’s why I hold this discussion. So don’t be nervous. What you need to do is just to share your own feelings. Okay?</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Firstly, please tell me how you like your university life.</w:t>
      </w:r>
    </w:p>
    <w:p>
      <w:pPr>
        <w:ind w:firstLine="420" w:firstLineChars="0"/>
        <w:rPr>
          <w:rFonts w:hint="default" w:ascii="Times New Roman" w:hAnsi="Times New Roman" w:cs="Times New Roman"/>
          <w:b/>
          <w:bCs/>
          <w:i w:val="0"/>
          <w:iCs w:val="0"/>
          <w:color w:val="000000"/>
          <w:highlight w:val="green"/>
          <w:u w:val="single"/>
        </w:rPr>
      </w:pPr>
    </w:p>
    <w:p>
      <w:pPr>
        <w:ind w:firstLine="420" w:firstLineChars="0"/>
        <w:rPr>
          <w:rFonts w:hint="default" w:ascii="Times New Roman" w:hAnsi="Times New Roman" w:cs="Times New Roman"/>
          <w:b/>
          <w:bCs/>
          <w:i w:val="0"/>
          <w:iCs w:val="0"/>
          <w:color w:val="000000"/>
          <w:highlight w:val="green"/>
          <w:u w:val="single"/>
        </w:rPr>
      </w:pPr>
      <w:r>
        <w:rPr>
          <w:rFonts w:hint="default" w:ascii="Times New Roman" w:hAnsi="Times New Roman" w:cs="Times New Roman"/>
          <w:b/>
          <w:bCs/>
          <w:i w:val="0"/>
          <w:iCs w:val="0"/>
          <w:color w:val="000000"/>
          <w:highlight w:val="green"/>
          <w:u w:val="single"/>
        </w:rPr>
        <w:t>Student A: Oh I'm really exhausted in the huge competition. It seems that everyone around me</w:t>
      </w:r>
      <w:ins w:id="0" w:author="zhaochen20" w:date="2020-12-08T23:24:52Z">
        <w:r>
          <w:rPr>
            <w:rFonts w:hint="eastAsia" w:ascii="Times New Roman" w:hAnsi="Times New Roman" w:cs="Times New Roman"/>
            <w:b/>
            <w:bCs/>
            <w:i w:val="0"/>
            <w:iCs w:val="0"/>
            <w:color w:val="000000"/>
            <w:highlight w:val="green"/>
            <w:u w:val="single"/>
            <w:lang w:val="en-US" w:eastAsia="zh-CN"/>
          </w:rPr>
          <w:t xml:space="preserve"> </w:t>
        </w:r>
      </w:ins>
      <w:del w:id="1" w:author="zhaochen20" w:date="2020-12-08T23:24:51Z">
        <w:bookmarkStart w:id="1" w:name="_GoBack"/>
        <w:bookmarkEnd w:id="1"/>
        <w:r>
          <w:rPr>
            <w:rFonts w:hint="default" w:ascii="Times New Roman" w:hAnsi="Times New Roman" w:cs="Times New Roman"/>
            <w:b/>
            <w:bCs/>
            <w:i w:val="0"/>
            <w:iCs w:val="0"/>
            <w:color w:val="000000"/>
            <w:highlight w:val="green"/>
            <w:u w:val="single"/>
          </w:rPr>
          <w:delText xml:space="preserve"> </w:delText>
        </w:r>
      </w:del>
      <w:ins w:id="2" w:author="lenovo" w:date="2020-12-07T17:12:28Z">
        <w:del w:id="3" w:author="zhaochen20" w:date="2020-12-08T23:24:51Z">
          <w:r>
            <w:rPr>
              <w:rFonts w:hint="eastAsia" w:ascii="Times New Roman" w:hAnsi="Times New Roman" w:cs="Times New Roman"/>
              <w:b/>
              <w:bCs/>
              <w:i w:val="0"/>
              <w:iCs w:val="0"/>
              <w:color w:val="000000"/>
              <w:highlight w:val="green"/>
              <w:u w:val="single"/>
              <w:lang w:val="en-US" w:eastAsia="zh-CN"/>
            </w:rPr>
            <w:delText>is</w:delText>
          </w:r>
        </w:del>
      </w:ins>
      <w:r>
        <w:rPr>
          <w:rFonts w:hint="default" w:ascii="Times New Roman" w:hAnsi="Times New Roman" w:cs="Times New Roman"/>
          <w:b/>
          <w:bCs/>
          <w:i w:val="0"/>
          <w:iCs w:val="0"/>
          <w:color w:val="000000"/>
          <w:highlight w:val="green"/>
          <w:u w:val="single"/>
        </w:rPr>
        <w:t xml:space="preserve">are smarter than me but </w:t>
      </w:r>
      <w:del w:id="4" w:author="lenovo" w:date="2020-12-07T17:13:01Z">
        <w:r>
          <w:rPr>
            <w:rFonts w:hint="default" w:ascii="Times New Roman" w:hAnsi="Times New Roman" w:cs="Times New Roman"/>
            <w:b/>
            <w:bCs/>
            <w:i w:val="0"/>
            <w:iCs w:val="0"/>
            <w:color w:val="000000"/>
            <w:highlight w:val="green"/>
            <w:u w:val="single"/>
          </w:rPr>
          <w:delText>als</w:delText>
        </w:r>
      </w:del>
      <w:del w:id="5" w:author="lenovo" w:date="2020-12-07T17:13:02Z">
        <w:r>
          <w:rPr>
            <w:rFonts w:hint="default" w:ascii="Times New Roman" w:hAnsi="Times New Roman" w:cs="Times New Roman"/>
            <w:b/>
            <w:bCs/>
            <w:i w:val="0"/>
            <w:iCs w:val="0"/>
            <w:color w:val="000000"/>
            <w:highlight w:val="green"/>
            <w:u w:val="single"/>
          </w:rPr>
          <w:delText>o</w:delText>
        </w:r>
      </w:del>
      <w:del w:id="6" w:author="lenovo" w:date="2020-12-07T17:13:03Z">
        <w:r>
          <w:rPr>
            <w:rFonts w:hint="default" w:ascii="Times New Roman" w:hAnsi="Times New Roman" w:cs="Times New Roman"/>
            <w:b/>
            <w:bCs/>
            <w:i w:val="0"/>
            <w:iCs w:val="0"/>
            <w:color w:val="000000"/>
            <w:highlight w:val="green"/>
            <w:u w:val="single"/>
          </w:rPr>
          <w:delText xml:space="preserve"> </w:delText>
        </w:r>
      </w:del>
      <w:r>
        <w:rPr>
          <w:rFonts w:hint="default" w:ascii="Times New Roman" w:hAnsi="Times New Roman" w:cs="Times New Roman"/>
          <w:b/>
          <w:bCs/>
          <w:i w:val="0"/>
          <w:iCs w:val="0"/>
          <w:color w:val="000000"/>
          <w:highlight w:val="green"/>
          <w:u w:val="single"/>
        </w:rPr>
        <w:t>sparing no effort to sprint off</w:t>
      </w:r>
      <w:ins w:id="7" w:author="lenovo" w:date="2020-12-07T17:13:15Z">
        <w:r>
          <w:rPr>
            <w:rFonts w:hint="eastAsia" w:ascii="Times New Roman" w:hAnsi="Times New Roman" w:cs="Times New Roman"/>
            <w:b/>
            <w:bCs/>
            <w:i w:val="0"/>
            <w:iCs w:val="0"/>
            <w:color w:val="000000"/>
            <w:highlight w:val="green"/>
            <w:u w:val="single"/>
            <w:lang w:val="en-US" w:eastAsia="zh-CN"/>
          </w:rPr>
          <w:t>.</w:t>
        </w:r>
      </w:ins>
      <w:ins w:id="8" w:author="lenovo" w:date="2020-12-07T17:13:16Z">
        <w:r>
          <w:rPr>
            <w:rFonts w:hint="eastAsia" w:ascii="Times New Roman" w:hAnsi="Times New Roman" w:cs="Times New Roman"/>
            <w:b/>
            <w:bCs/>
            <w:i w:val="0"/>
            <w:iCs w:val="0"/>
            <w:color w:val="000000"/>
            <w:highlight w:val="green"/>
            <w:u w:val="single"/>
            <w:lang w:val="en-US" w:eastAsia="zh-CN"/>
          </w:rPr>
          <w:t xml:space="preserve"> </w:t>
        </w:r>
      </w:ins>
      <w:del w:id="9" w:author="lenovo" w:date="2020-12-07T17:13:17Z">
        <w:r>
          <w:rPr>
            <w:rFonts w:hint="default" w:ascii="Times New Roman" w:hAnsi="Times New Roman" w:cs="Times New Roman"/>
            <w:b/>
            <w:bCs/>
            <w:i w:val="0"/>
            <w:iCs w:val="0"/>
            <w:color w:val="000000"/>
            <w:highlight w:val="green"/>
            <w:u w:val="single"/>
          </w:rPr>
          <w:delText>, a</w:delText>
        </w:r>
      </w:del>
      <w:del w:id="10" w:author="lenovo" w:date="2020-12-07T17:13:18Z">
        <w:r>
          <w:rPr>
            <w:rFonts w:hint="default" w:ascii="Times New Roman" w:hAnsi="Times New Roman" w:cs="Times New Roman"/>
            <w:b/>
            <w:bCs/>
            <w:i w:val="0"/>
            <w:iCs w:val="0"/>
            <w:color w:val="000000"/>
            <w:highlight w:val="green"/>
            <w:u w:val="single"/>
          </w:rPr>
          <w:delText>nd t</w:delText>
        </w:r>
      </w:del>
      <w:ins w:id="11" w:author="lenovo" w:date="2020-12-07T17:13:19Z">
        <w:r>
          <w:rPr>
            <w:rFonts w:hint="eastAsia" w:ascii="Times New Roman" w:hAnsi="Times New Roman" w:cs="Times New Roman"/>
            <w:b/>
            <w:bCs/>
            <w:i w:val="0"/>
            <w:iCs w:val="0"/>
            <w:color w:val="000000"/>
            <w:highlight w:val="green"/>
            <w:u w:val="single"/>
            <w:lang w:val="en-US" w:eastAsia="zh-CN"/>
          </w:rPr>
          <w:t>T</w:t>
        </w:r>
      </w:ins>
      <w:r>
        <w:rPr>
          <w:rFonts w:hint="default" w:ascii="Times New Roman" w:hAnsi="Times New Roman" w:cs="Times New Roman"/>
          <w:b/>
          <w:bCs/>
          <w:i w:val="0"/>
          <w:iCs w:val="0"/>
          <w:color w:val="000000"/>
          <w:highlight w:val="green"/>
          <w:u w:val="single"/>
        </w:rPr>
        <w:t>he most terrible thing is that in many cases some kind of competition is completely meaningless, not for more knowledge and competence, but just for the GPA, you know, just a number. For instance,our teather told us to write a</w:t>
      </w:r>
      <w:ins w:id="12" w:author="lenovo" w:date="2020-12-07T17:13:42Z">
        <w:r>
          <w:rPr>
            <w:rFonts w:hint="eastAsia" w:ascii="Times New Roman" w:hAnsi="Times New Roman" w:cs="Times New Roman"/>
            <w:b/>
            <w:bCs/>
            <w:i w:val="0"/>
            <w:iCs w:val="0"/>
            <w:color w:val="000000"/>
            <w:highlight w:val="green"/>
            <w:u w:val="single"/>
            <w:lang w:val="en-US" w:eastAsia="zh-CN"/>
          </w:rPr>
          <w:t>n</w:t>
        </w:r>
      </w:ins>
      <w:r>
        <w:rPr>
          <w:rFonts w:hint="default" w:ascii="Times New Roman" w:hAnsi="Times New Roman" w:cs="Times New Roman"/>
          <w:b/>
          <w:bCs/>
          <w:i w:val="0"/>
          <w:iCs w:val="0"/>
          <w:color w:val="000000"/>
          <w:highlight w:val="green"/>
          <w:u w:val="single"/>
        </w:rPr>
        <w:t xml:space="preserve"> essay with no less than five hundred words, but I was shocked to find that many students wrote thousands and even more words, who finally and surely got a good grade. But actually, there's no point writing so many words to just explain a simple idea. Sometimes I even feel like a writing machine as I have no time for thinking, no time for exploring. I'm just like a robot, doing something that I don't love and makes me feel helpless</w:t>
      </w:r>
      <w:ins w:id="13" w:author="lenovo" w:date="2020-12-07T17:14:27Z">
        <w:r>
          <w:rPr>
            <w:rFonts w:hint="eastAsia" w:ascii="Times New Roman" w:hAnsi="Times New Roman" w:cs="Times New Roman"/>
            <w:b/>
            <w:bCs/>
            <w:i w:val="0"/>
            <w:iCs w:val="0"/>
            <w:color w:val="000000"/>
            <w:highlight w:val="green"/>
            <w:u w:val="single"/>
            <w:lang w:val="en-US" w:eastAsia="zh-CN"/>
          </w:rPr>
          <w:t>.</w:t>
        </w:r>
      </w:ins>
      <w:del w:id="14" w:author="lenovo" w:date="2020-12-07T17:14:27Z">
        <w:r>
          <w:rPr>
            <w:rFonts w:hint="default" w:ascii="Times New Roman" w:hAnsi="Times New Roman" w:cs="Times New Roman"/>
            <w:b/>
            <w:bCs/>
            <w:i w:val="0"/>
            <w:iCs w:val="0"/>
            <w:color w:val="000000"/>
            <w:highlight w:val="green"/>
            <w:u w:val="single"/>
          </w:rPr>
          <w:delText>,</w:delText>
        </w:r>
      </w:del>
      <w:r>
        <w:rPr>
          <w:rFonts w:hint="default" w:ascii="Times New Roman" w:hAnsi="Times New Roman" w:cs="Times New Roman"/>
          <w:b/>
          <w:bCs/>
          <w:i w:val="0"/>
          <w:iCs w:val="0"/>
          <w:color w:val="000000"/>
          <w:highlight w:val="green"/>
          <w:u w:val="single"/>
        </w:rPr>
        <w:t xml:space="preserve"> I'm really tired now. I want to have a rest but there is no way.</w:t>
      </w:r>
    </w:p>
    <w:p>
      <w:pPr>
        <w:rPr>
          <w:rFonts w:hint="default" w:ascii="Times New Roman" w:hAnsi="Times New Roman" w:cs="Times New Roman"/>
          <w:b/>
          <w:bCs/>
          <w:i w:val="0"/>
          <w:iCs w:val="0"/>
          <w:color w:val="000000"/>
          <w:highlight w:val="green"/>
          <w:u w:val="single"/>
        </w:rPr>
      </w:pPr>
    </w:p>
    <w:p>
      <w:pPr>
        <w:rPr>
          <w:rFonts w:hint="default" w:ascii="Times New Roman" w:hAnsi="Times New Roman" w:cs="Times New Roman"/>
          <w:b/>
          <w:bCs/>
          <w:i w:val="0"/>
          <w:iCs w:val="0"/>
          <w:color w:val="FFFFFF"/>
          <w:highlight w:val="darkMagenta"/>
          <w:u w:val="single"/>
        </w:rPr>
      </w:pPr>
      <w:r>
        <w:rPr>
          <w:rFonts w:hint="default" w:ascii="Times New Roman" w:hAnsi="Times New Roman" w:cs="Times New Roman"/>
          <w:b/>
          <w:bCs/>
          <w:i w:val="0"/>
          <w:iCs w:val="0"/>
          <w:color w:val="FFFFFF"/>
          <w:highlight w:val="darkMagenta"/>
          <w:u w:val="single"/>
        </w:rPr>
        <w:t>So: I'm sorry to hear that. Anyway, thank you for sharing your true feeling. Do you two have the same feeling as hers?</w:t>
      </w:r>
    </w:p>
    <w:p>
      <w:pPr>
        <w:rPr>
          <w:rFonts w:hint="default" w:ascii="Times New Roman" w:hAnsi="Times New Roman" w:cs="Times New Roman"/>
          <w:b/>
          <w:bCs/>
          <w:i w:val="0"/>
          <w:iCs w:val="0"/>
          <w:color w:val="000000"/>
          <w:highlight w:val="green"/>
          <w:u w:val="single"/>
        </w:rPr>
      </w:pPr>
    </w:p>
    <w:bookmarkEnd w:id="0"/>
    <w:p>
      <w:pPr>
        <w:ind w:firstLine="420" w:firstLineChars="0"/>
        <w:rPr>
          <w:rFonts w:hint="default" w:ascii="Times New Roman" w:hAnsi="Times New Roman" w:cs="Times New Roman"/>
          <w:b/>
          <w:bCs/>
          <w:i w:val="0"/>
          <w:iCs w:val="0"/>
          <w:highlight w:val="yellow"/>
          <w:u w:val="single"/>
        </w:rPr>
      </w:pPr>
      <w:r>
        <w:rPr>
          <w:rFonts w:hint="default" w:ascii="Times New Roman" w:hAnsi="Times New Roman" w:cs="Times New Roman"/>
          <w:b/>
          <w:bCs/>
          <w:i w:val="0"/>
          <w:iCs w:val="0"/>
          <w:highlight w:val="yellow"/>
          <w:u w:val="single"/>
        </w:rPr>
        <w:t xml:space="preserve">Student B：Well, actually my life is not as terrible as hers. I am, you know, enjoying everything </w:t>
      </w:r>
      <w:ins w:id="15" w:author="lenovo" w:date="2020-12-07T17:14:56Z">
        <w:r>
          <w:rPr>
            <w:rFonts w:hint="eastAsia" w:ascii="Times New Roman" w:hAnsi="Times New Roman" w:cs="Times New Roman"/>
            <w:b/>
            <w:bCs/>
            <w:i w:val="0"/>
            <w:iCs w:val="0"/>
            <w:highlight w:val="yellow"/>
            <w:u w:val="single"/>
            <w:lang w:val="en-US" w:eastAsia="zh-CN"/>
          </w:rPr>
          <w:t>in</w:t>
        </w:r>
      </w:ins>
      <w:del w:id="16" w:author="lenovo" w:date="2020-12-07T17:14:56Z">
        <w:r>
          <w:rPr>
            <w:rFonts w:hint="default" w:ascii="Times New Roman" w:hAnsi="Times New Roman" w:cs="Times New Roman"/>
            <w:b/>
            <w:bCs/>
            <w:i w:val="0"/>
            <w:iCs w:val="0"/>
            <w:highlight w:val="yellow"/>
            <w:u w:val="single"/>
          </w:rPr>
          <w:delText>at</w:delText>
        </w:r>
      </w:del>
      <w:r>
        <w:rPr>
          <w:rFonts w:hint="default" w:ascii="Times New Roman" w:hAnsi="Times New Roman" w:cs="Times New Roman"/>
          <w:b/>
          <w:bCs/>
          <w:i w:val="0"/>
          <w:iCs w:val="0"/>
          <w:highlight w:val="yellow"/>
          <w:u w:val="single"/>
        </w:rPr>
        <w:t xml:space="preserve"> this amazing place, including what is descri</w:t>
      </w:r>
      <w:ins w:id="17" w:author="lenovo" w:date="2020-12-07T17:15:08Z">
        <w:r>
          <w:rPr>
            <w:rFonts w:hint="eastAsia" w:ascii="Times New Roman" w:hAnsi="Times New Roman" w:cs="Times New Roman"/>
            <w:b/>
            <w:bCs/>
            <w:i w:val="0"/>
            <w:iCs w:val="0"/>
            <w:highlight w:val="yellow"/>
            <w:u w:val="single"/>
            <w:lang w:val="en-US" w:eastAsia="zh-CN"/>
          </w:rPr>
          <w:t>bed</w:t>
        </w:r>
      </w:ins>
      <w:del w:id="18" w:author="lenovo" w:date="2020-12-07T17:15:09Z">
        <w:r>
          <w:rPr>
            <w:rFonts w:hint="default" w:ascii="Times New Roman" w:hAnsi="Times New Roman" w:cs="Times New Roman"/>
            <w:b/>
            <w:bCs/>
            <w:i w:val="0"/>
            <w:iCs w:val="0"/>
            <w:highlight w:val="yellow"/>
            <w:u w:val="single"/>
          </w:rPr>
          <w:delText>pted</w:delText>
        </w:r>
      </w:del>
      <w:r>
        <w:rPr>
          <w:rFonts w:hint="default" w:ascii="Times New Roman" w:hAnsi="Times New Roman" w:cs="Times New Roman"/>
          <w:b/>
          <w:bCs/>
          <w:i w:val="0"/>
          <w:iCs w:val="0"/>
          <w:highlight w:val="yellow"/>
          <w:u w:val="single"/>
        </w:rPr>
        <w:t xml:space="preserve"> by many students as "involution". By the way, I don't think the situation is that serious</w:t>
      </w:r>
      <w:ins w:id="19" w:author="lenovo" w:date="2020-12-07T17:15:24Z">
        <w:r>
          <w:rPr>
            <w:rFonts w:hint="eastAsia" w:ascii="Times New Roman" w:hAnsi="Times New Roman" w:cs="Times New Roman"/>
            <w:b/>
            <w:bCs/>
            <w:i w:val="0"/>
            <w:iCs w:val="0"/>
            <w:highlight w:val="yellow"/>
            <w:u w:val="single"/>
            <w:lang w:val="en-US" w:eastAsia="zh-CN"/>
          </w:rPr>
          <w:t>.</w:t>
        </w:r>
      </w:ins>
      <w:del w:id="20" w:author="lenovo" w:date="2020-12-07T17:15:24Z">
        <w:r>
          <w:rPr>
            <w:rFonts w:hint="default" w:ascii="Times New Roman" w:hAnsi="Times New Roman" w:cs="Times New Roman"/>
            <w:b/>
            <w:bCs/>
            <w:i w:val="0"/>
            <w:iCs w:val="0"/>
            <w:highlight w:val="yellow"/>
            <w:u w:val="single"/>
          </w:rPr>
          <w:delText>,</w:delText>
        </w:r>
      </w:del>
      <w:ins w:id="21" w:author="lenovo" w:date="2020-12-07T17:15:25Z">
        <w:r>
          <w:rPr>
            <w:rFonts w:hint="eastAsia" w:ascii="Times New Roman" w:hAnsi="Times New Roman" w:cs="Times New Roman"/>
            <w:b/>
            <w:bCs/>
            <w:i w:val="0"/>
            <w:iCs w:val="0"/>
            <w:highlight w:val="yellow"/>
            <w:u w:val="single"/>
            <w:lang w:val="en-US" w:eastAsia="zh-CN"/>
          </w:rPr>
          <w:t xml:space="preserve"> </w:t>
        </w:r>
      </w:ins>
      <w:del w:id="22" w:author="lenovo" w:date="2020-12-07T17:15:25Z">
        <w:r>
          <w:rPr>
            <w:rFonts w:hint="default" w:ascii="Times New Roman" w:hAnsi="Times New Roman" w:cs="Times New Roman"/>
            <w:b/>
            <w:bCs/>
            <w:i w:val="0"/>
            <w:iCs w:val="0"/>
            <w:highlight w:val="yellow"/>
            <w:u w:val="single"/>
          </w:rPr>
          <w:delText xml:space="preserve"> </w:delText>
        </w:r>
      </w:del>
      <w:del w:id="23" w:author="lenovo" w:date="2020-12-07T17:15:26Z">
        <w:r>
          <w:rPr>
            <w:rFonts w:hint="default" w:ascii="Times New Roman" w:hAnsi="Times New Roman" w:cs="Times New Roman"/>
            <w:b/>
            <w:bCs/>
            <w:i w:val="0"/>
            <w:iCs w:val="0"/>
            <w:highlight w:val="yellow"/>
            <w:u w:val="single"/>
          </w:rPr>
          <w:delText>w</w:delText>
        </w:r>
      </w:del>
      <w:ins w:id="24" w:author="lenovo" w:date="2020-12-07T17:15:26Z">
        <w:r>
          <w:rPr>
            <w:rFonts w:hint="eastAsia" w:ascii="Times New Roman" w:hAnsi="Times New Roman" w:cs="Times New Roman"/>
            <w:b/>
            <w:bCs/>
            <w:i w:val="0"/>
            <w:iCs w:val="0"/>
            <w:highlight w:val="yellow"/>
            <w:u w:val="single"/>
            <w:lang w:val="en-US" w:eastAsia="zh-CN"/>
          </w:rPr>
          <w:t>W</w:t>
        </w:r>
      </w:ins>
      <w:r>
        <w:rPr>
          <w:rFonts w:hint="default" w:ascii="Times New Roman" w:hAnsi="Times New Roman" w:cs="Times New Roman"/>
          <w:b/>
          <w:bCs/>
          <w:i w:val="0"/>
          <w:iCs w:val="0"/>
          <w:highlight w:val="yellow"/>
          <w:u w:val="single"/>
        </w:rPr>
        <w:t>e can just regard it as a process of competition. Pushing myself hard to achieve excellent academic performance is really inspiring and whenever I am immersed in difficult mathematical exercises and challenging essays, nothing stops me from being better! And I always study until midnight. It gives me a chance to meet excellent students in the workshop and I have made many friends so far. Imagine, in the darkness, we discuss and encourage each other. What a</w:t>
      </w:r>
      <w:ins w:id="25" w:author="lenovo" w:date="2020-12-07T17:15:59Z">
        <w:r>
          <w:rPr>
            <w:rFonts w:hint="eastAsia" w:ascii="Times New Roman" w:hAnsi="Times New Roman" w:cs="Times New Roman"/>
            <w:b/>
            <w:bCs/>
            <w:i w:val="0"/>
            <w:iCs w:val="0"/>
            <w:highlight w:val="yellow"/>
            <w:u w:val="single"/>
            <w:lang w:val="en-US" w:eastAsia="zh-CN"/>
          </w:rPr>
          <w:t>n</w:t>
        </w:r>
      </w:ins>
      <w:r>
        <w:rPr>
          <w:rFonts w:hint="default" w:ascii="Times New Roman" w:hAnsi="Times New Roman" w:cs="Times New Roman"/>
          <w:b/>
          <w:bCs/>
          <w:i w:val="0"/>
          <w:iCs w:val="0"/>
          <w:highlight w:val="yellow"/>
          <w:u w:val="single"/>
        </w:rPr>
        <w:t xml:space="preserve"> impressive scene it is! So Just</w:t>
      </w:r>
      <w:ins w:id="26" w:author="lenovo" w:date="2020-12-07T17:16:21Z">
        <w:r>
          <w:rPr>
            <w:rFonts w:hint="eastAsia" w:ascii="Times New Roman" w:hAnsi="Times New Roman" w:cs="Times New Roman"/>
            <w:b/>
            <w:bCs/>
            <w:i w:val="0"/>
            <w:iCs w:val="0"/>
            <w:highlight w:val="yellow"/>
            <w:u w:val="single"/>
            <w:lang w:val="en-US" w:eastAsia="zh-CN"/>
          </w:rPr>
          <w:t xml:space="preserve"> </w:t>
        </w:r>
      </w:ins>
      <w:ins w:id="27" w:author="lenovo" w:date="2020-12-07T17:16:22Z">
        <w:r>
          <w:rPr>
            <w:rFonts w:hint="eastAsia" w:ascii="Times New Roman" w:hAnsi="Times New Roman" w:cs="Times New Roman"/>
            <w:b/>
            <w:bCs/>
            <w:i w:val="0"/>
            <w:iCs w:val="0"/>
            <w:highlight w:val="yellow"/>
            <w:u w:val="single"/>
            <w:lang w:val="en-US" w:eastAsia="zh-CN"/>
          </w:rPr>
          <w:t>join</w:t>
        </w:r>
      </w:ins>
      <w:del w:id="28" w:author="lenovo" w:date="2020-12-07T17:16:24Z">
        <w:r>
          <w:rPr>
            <w:rFonts w:hint="default" w:ascii="Times New Roman" w:hAnsi="Times New Roman" w:cs="Times New Roman"/>
            <w:b/>
            <w:bCs/>
            <w:i w:val="0"/>
            <w:iCs w:val="0"/>
            <w:highlight w:val="yellow"/>
            <w:u w:val="single"/>
          </w:rPr>
          <w:delText xml:space="preserve"> take p</w:delText>
        </w:r>
      </w:del>
      <w:del w:id="29" w:author="lenovo" w:date="2020-12-07T17:16:25Z">
        <w:r>
          <w:rPr>
            <w:rFonts w:hint="default" w:ascii="Times New Roman" w:hAnsi="Times New Roman" w:cs="Times New Roman"/>
            <w:b/>
            <w:bCs/>
            <w:i w:val="0"/>
            <w:iCs w:val="0"/>
            <w:highlight w:val="yellow"/>
            <w:u w:val="single"/>
          </w:rPr>
          <w:delText>art</w:delText>
        </w:r>
      </w:del>
      <w:r>
        <w:rPr>
          <w:rFonts w:hint="default" w:ascii="Times New Roman" w:hAnsi="Times New Roman" w:cs="Times New Roman"/>
          <w:b/>
          <w:bCs/>
          <w:i w:val="0"/>
          <w:iCs w:val="0"/>
          <w:highlight w:val="yellow"/>
          <w:u w:val="single"/>
        </w:rPr>
        <w:t xml:space="preserve"> in, bro! Don't be so negative about this!</w:t>
      </w:r>
    </w:p>
    <w:p>
      <w:pPr>
        <w:rPr>
          <w:rFonts w:hint="default" w:ascii="Times New Roman" w:hAnsi="Times New Roman" w:cs="Times New Roman"/>
          <w:b/>
          <w:bCs/>
          <w:i w:val="0"/>
          <w:iCs w:val="0"/>
          <w:highlight w:val="yellow"/>
          <w:u w:val="single"/>
        </w:rPr>
      </w:pPr>
    </w:p>
    <w:p>
      <w:pPr>
        <w:keepNext w:val="0"/>
        <w:keepLines w:val="0"/>
        <w:widowControl w:val="0"/>
        <w:suppressLineNumbers w:val="0"/>
        <w:autoSpaceDE w:val="0"/>
        <w:autoSpaceDN/>
        <w:spacing w:before="0" w:beforeAutospacing="0" w:after="0" w:afterAutospacing="0"/>
        <w:ind w:left="0" w:right="0" w:firstLine="420" w:firstLineChars="0"/>
        <w:jc w:val="both"/>
        <w:rPr>
          <w:rFonts w:hint="default" w:ascii="Times New Roman" w:hAnsi="Times New Roman" w:cs="Times New Roman"/>
          <w:b/>
          <w:bCs/>
          <w:i w:val="0"/>
          <w:iCs w:val="0"/>
          <w:color w:val="000000"/>
          <w:highlight w:val="cyan"/>
          <w:u w:val="single"/>
        </w:rPr>
      </w:pPr>
      <w:r>
        <w:rPr>
          <w:rFonts w:hint="default" w:ascii="Times New Roman" w:hAnsi="Times New Roman" w:cs="Times New Roman"/>
          <w:b/>
          <w:bCs/>
          <w:i w:val="0"/>
          <w:iCs w:val="0"/>
          <w:color w:val="000000"/>
          <w:highlight w:val="cyan"/>
          <w:u w:val="single"/>
        </w:rPr>
        <w:t>Student C:</w:t>
      </w:r>
      <w:r>
        <w:rPr>
          <w:rFonts w:hint="default" w:ascii="Times New Roman" w:hAnsi="Times New Roman" w:eastAsia="黑体" w:cs="Times New Roman"/>
          <w:b/>
          <w:bCs/>
          <w:i w:val="0"/>
          <w:iCs w:val="0"/>
          <w:color w:val="000000"/>
          <w:kern w:val="2"/>
          <w:sz w:val="21"/>
          <w:szCs w:val="21"/>
          <w:highlight w:val="cyan"/>
          <w:u w:val="single"/>
          <w:lang w:val="en-US" w:eastAsia="zh-CN" w:bidi="ar"/>
        </w:rPr>
        <w:t xml:space="preserve"> Okay, I'm quite enjoying my university life, because I am really doing what I've </w:t>
      </w:r>
      <w:ins w:id="30" w:author="lenovo" w:date="2020-12-07T17:16:43Z">
        <w:r>
          <w:rPr>
            <w:rFonts w:hint="eastAsia" w:ascii="Times New Roman" w:hAnsi="Times New Roman" w:eastAsia="黑体" w:cs="Times New Roman"/>
            <w:b/>
            <w:bCs/>
            <w:i w:val="0"/>
            <w:iCs w:val="0"/>
            <w:color w:val="000000"/>
            <w:kern w:val="2"/>
            <w:sz w:val="21"/>
            <w:szCs w:val="21"/>
            <w:highlight w:val="cyan"/>
            <w:u w:val="single"/>
            <w:lang w:val="en-US" w:eastAsia="zh-CN" w:bidi="ar"/>
          </w:rPr>
          <w:t>ex</w:t>
        </w:r>
      </w:ins>
      <w:ins w:id="31" w:author="lenovo" w:date="2020-12-07T17:16:44Z">
        <w:r>
          <w:rPr>
            <w:rFonts w:hint="eastAsia" w:ascii="Times New Roman" w:hAnsi="Times New Roman" w:eastAsia="黑体" w:cs="Times New Roman"/>
            <w:b/>
            <w:bCs/>
            <w:i w:val="0"/>
            <w:iCs w:val="0"/>
            <w:color w:val="000000"/>
            <w:kern w:val="2"/>
            <w:sz w:val="21"/>
            <w:szCs w:val="21"/>
            <w:highlight w:val="cyan"/>
            <w:u w:val="single"/>
            <w:lang w:val="en-US" w:eastAsia="zh-CN" w:bidi="ar"/>
          </w:rPr>
          <w:t>pect</w:t>
        </w:r>
      </w:ins>
      <w:ins w:id="32" w:author="lenovo" w:date="2020-12-07T17:16:45Z">
        <w:r>
          <w:rPr>
            <w:rFonts w:hint="eastAsia" w:ascii="Times New Roman" w:hAnsi="Times New Roman" w:eastAsia="黑体" w:cs="Times New Roman"/>
            <w:b/>
            <w:bCs/>
            <w:i w:val="0"/>
            <w:iCs w:val="0"/>
            <w:color w:val="000000"/>
            <w:kern w:val="2"/>
            <w:sz w:val="21"/>
            <w:szCs w:val="21"/>
            <w:highlight w:val="cyan"/>
            <w:u w:val="single"/>
            <w:lang w:val="en-US" w:eastAsia="zh-CN" w:bidi="ar"/>
          </w:rPr>
          <w:t>ed</w:t>
        </w:r>
      </w:ins>
      <w:del w:id="33" w:author="lenovo" w:date="2020-12-07T17:16:45Z">
        <w:r>
          <w:rPr>
            <w:rFonts w:hint="default" w:ascii="Times New Roman" w:hAnsi="Times New Roman" w:eastAsia="黑体" w:cs="Times New Roman"/>
            <w:b/>
            <w:bCs/>
            <w:i w:val="0"/>
            <w:iCs w:val="0"/>
            <w:color w:val="000000"/>
            <w:kern w:val="2"/>
            <w:sz w:val="21"/>
            <w:szCs w:val="21"/>
            <w:highlight w:val="cyan"/>
            <w:u w:val="single"/>
            <w:lang w:val="en-US" w:eastAsia="zh-CN" w:bidi="ar"/>
          </w:rPr>
          <w:delText>tho</w:delText>
        </w:r>
      </w:del>
      <w:del w:id="34" w:author="lenovo" w:date="2020-12-07T17:16:46Z">
        <w:r>
          <w:rPr>
            <w:rFonts w:hint="default" w:ascii="Times New Roman" w:hAnsi="Times New Roman" w:eastAsia="黑体" w:cs="Times New Roman"/>
            <w:b/>
            <w:bCs/>
            <w:i w:val="0"/>
            <w:iCs w:val="0"/>
            <w:color w:val="000000"/>
            <w:kern w:val="2"/>
            <w:sz w:val="21"/>
            <w:szCs w:val="21"/>
            <w:highlight w:val="cyan"/>
            <w:u w:val="single"/>
            <w:lang w:val="en-US" w:eastAsia="zh-CN" w:bidi="ar"/>
          </w:rPr>
          <w:delText>ught</w:delText>
        </w:r>
      </w:del>
      <w:r>
        <w:rPr>
          <w:rFonts w:hint="default" w:ascii="Times New Roman" w:hAnsi="Times New Roman" w:eastAsia="黑体" w:cs="Times New Roman"/>
          <w:b/>
          <w:bCs/>
          <w:i w:val="0"/>
          <w:iCs w:val="0"/>
          <w:color w:val="000000"/>
          <w:kern w:val="2"/>
          <w:sz w:val="21"/>
          <w:szCs w:val="21"/>
          <w:highlight w:val="cyan"/>
          <w:u w:val="single"/>
          <w:lang w:val="en-US" w:eastAsia="zh-CN" w:bidi="ar"/>
        </w:rPr>
        <w:t xml:space="preserve"> before enrollment. But I've got </w:t>
      </w:r>
      <w:ins w:id="35" w:author="lenovo" w:date="2020-12-07T17:17:11Z">
        <w:r>
          <w:rPr>
            <w:rFonts w:hint="eastAsia" w:ascii="Times New Roman" w:hAnsi="Times New Roman" w:eastAsia="黑体" w:cs="Times New Roman"/>
            <w:b/>
            <w:bCs/>
            <w:i w:val="0"/>
            <w:iCs w:val="0"/>
            <w:color w:val="000000"/>
            <w:kern w:val="2"/>
            <w:sz w:val="21"/>
            <w:szCs w:val="21"/>
            <w:highlight w:val="cyan"/>
            <w:u w:val="single"/>
            <w:lang w:val="en-US" w:eastAsia="zh-CN" w:bidi="ar"/>
          </w:rPr>
          <w:t>to</w:t>
        </w:r>
      </w:ins>
      <w:ins w:id="36" w:author="lenovo" w:date="2020-12-07T17:17:12Z">
        <w:r>
          <w:rPr>
            <w:rFonts w:hint="eastAsia" w:ascii="Times New Roman" w:hAnsi="Times New Roman" w:eastAsia="黑体" w:cs="Times New Roman"/>
            <w:b/>
            <w:bCs/>
            <w:i w:val="0"/>
            <w:iCs w:val="0"/>
            <w:color w:val="000000"/>
            <w:kern w:val="2"/>
            <w:sz w:val="21"/>
            <w:szCs w:val="21"/>
            <w:highlight w:val="cyan"/>
            <w:u w:val="single"/>
            <w:lang w:val="en-US" w:eastAsia="zh-CN" w:bidi="ar"/>
          </w:rPr>
          <w:t xml:space="preserve"> know</w:t>
        </w:r>
      </w:ins>
      <w:ins w:id="37" w:author="lenovo" w:date="2020-12-07T17:17:13Z">
        <w:r>
          <w:rPr>
            <w:rFonts w:hint="eastAsia" w:ascii="Times New Roman" w:hAnsi="Times New Roman" w:eastAsia="黑体" w:cs="Times New Roman"/>
            <w:b/>
            <w:bCs/>
            <w:i w:val="0"/>
            <w:iCs w:val="0"/>
            <w:color w:val="000000"/>
            <w:kern w:val="2"/>
            <w:sz w:val="21"/>
            <w:szCs w:val="21"/>
            <w:highlight w:val="cyan"/>
            <w:u w:val="single"/>
            <w:lang w:val="en-US" w:eastAsia="zh-CN" w:bidi="ar"/>
          </w:rPr>
          <w:t xml:space="preserve"> </w:t>
        </w:r>
      </w:ins>
      <w:r>
        <w:rPr>
          <w:rFonts w:hint="default" w:ascii="Times New Roman" w:hAnsi="Times New Roman" w:eastAsia="黑体" w:cs="Times New Roman"/>
          <w:b/>
          <w:bCs/>
          <w:i w:val="0"/>
          <w:iCs w:val="0"/>
          <w:color w:val="000000"/>
          <w:kern w:val="2"/>
          <w:sz w:val="21"/>
          <w:szCs w:val="21"/>
          <w:highlight w:val="cyan"/>
          <w:u w:val="single"/>
          <w:lang w:val="en-US" w:eastAsia="zh-CN" w:bidi="ar"/>
        </w:rPr>
        <w:t>that quite a lot of schoolmates are suffering from the involution situation as student A and B have extented.</w:t>
      </w:r>
      <w:r>
        <w:rPr>
          <w:rFonts w:hint="default" w:ascii="Times New Roman" w:hAnsi="Times New Roman" w:eastAsia="黑体" w:cs="Times New Roman"/>
          <w:b/>
          <w:bCs/>
          <w:i w:val="0"/>
          <w:iCs w:val="0"/>
          <w:color w:val="000000"/>
          <w:kern w:val="2"/>
          <w:sz w:val="21"/>
          <w:szCs w:val="21"/>
          <w:highlight w:val="cyan"/>
          <w:u w:val="single"/>
          <w:lang w:eastAsia="zh-CN" w:bidi="ar"/>
        </w:rPr>
        <w:t xml:space="preserve"> F</w:t>
      </w:r>
      <w:r>
        <w:rPr>
          <w:rFonts w:hint="default" w:ascii="Times New Roman" w:hAnsi="Times New Roman" w:eastAsia="黑体" w:cs="Times New Roman"/>
          <w:b/>
          <w:bCs/>
          <w:i w:val="0"/>
          <w:iCs w:val="0"/>
          <w:color w:val="000000"/>
          <w:kern w:val="2"/>
          <w:sz w:val="21"/>
          <w:szCs w:val="21"/>
          <w:highlight w:val="cyan"/>
          <w:u w:val="single"/>
          <w:lang w:val="en-US" w:eastAsia="zh-CN" w:bidi="ar"/>
        </w:rPr>
        <w:t xml:space="preserve">rom my point of view, in that I know my goal is to study what I really wanna, I do not spend my precious time on involution, which I </w:t>
      </w:r>
      <w:ins w:id="38" w:author="lenovo" w:date="2020-12-07T17:17:32Z">
        <w:r>
          <w:rPr>
            <w:rFonts w:hint="eastAsia" w:ascii="Times New Roman" w:hAnsi="Times New Roman" w:eastAsia="黑体" w:cs="Times New Roman"/>
            <w:b/>
            <w:bCs/>
            <w:i w:val="0"/>
            <w:iCs w:val="0"/>
            <w:color w:val="000000"/>
            <w:kern w:val="2"/>
            <w:sz w:val="21"/>
            <w:szCs w:val="21"/>
            <w:highlight w:val="cyan"/>
            <w:u w:val="single"/>
            <w:lang w:val="en-US" w:eastAsia="zh-CN" w:bidi="ar"/>
          </w:rPr>
          <w:t>su</w:t>
        </w:r>
      </w:ins>
      <w:ins w:id="39" w:author="lenovo" w:date="2020-12-07T17:17:33Z">
        <w:r>
          <w:rPr>
            <w:rFonts w:hint="eastAsia" w:ascii="Times New Roman" w:hAnsi="Times New Roman" w:eastAsia="黑体" w:cs="Times New Roman"/>
            <w:b/>
            <w:bCs/>
            <w:i w:val="0"/>
            <w:iCs w:val="0"/>
            <w:color w:val="000000"/>
            <w:kern w:val="2"/>
            <w:sz w:val="21"/>
            <w:szCs w:val="21"/>
            <w:highlight w:val="cyan"/>
            <w:u w:val="single"/>
            <w:lang w:val="en-US" w:eastAsia="zh-CN" w:bidi="ar"/>
          </w:rPr>
          <w:t>ppos</w:t>
        </w:r>
      </w:ins>
      <w:ins w:id="40" w:author="lenovo" w:date="2020-12-07T17:17:34Z">
        <w:r>
          <w:rPr>
            <w:rFonts w:hint="eastAsia" w:ascii="Times New Roman" w:hAnsi="Times New Roman" w:eastAsia="黑体" w:cs="Times New Roman"/>
            <w:b/>
            <w:bCs/>
            <w:i w:val="0"/>
            <w:iCs w:val="0"/>
            <w:color w:val="000000"/>
            <w:kern w:val="2"/>
            <w:sz w:val="21"/>
            <w:szCs w:val="21"/>
            <w:highlight w:val="cyan"/>
            <w:u w:val="single"/>
            <w:lang w:val="en-US" w:eastAsia="zh-CN" w:bidi="ar"/>
          </w:rPr>
          <w:t>e</w:t>
        </w:r>
      </w:ins>
      <w:del w:id="41" w:author="lenovo" w:date="2020-12-07T17:17:38Z">
        <w:r>
          <w:rPr>
            <w:rFonts w:hint="default" w:ascii="Times New Roman" w:hAnsi="Times New Roman" w:eastAsia="黑体" w:cs="Times New Roman"/>
            <w:b/>
            <w:bCs/>
            <w:i w:val="0"/>
            <w:iCs w:val="0"/>
            <w:color w:val="000000"/>
            <w:kern w:val="2"/>
            <w:sz w:val="21"/>
            <w:szCs w:val="21"/>
            <w:highlight w:val="cyan"/>
            <w:u w:val="single"/>
            <w:lang w:eastAsia="zh-CN" w:bidi="ar"/>
          </w:rPr>
          <w:delText>comp</w:delText>
        </w:r>
      </w:del>
      <w:del w:id="42" w:author="lenovo" w:date="2020-12-07T17:17:39Z">
        <w:r>
          <w:rPr>
            <w:rFonts w:hint="default" w:ascii="Times New Roman" w:hAnsi="Times New Roman" w:eastAsia="黑体" w:cs="Times New Roman"/>
            <w:b/>
            <w:bCs/>
            <w:i w:val="0"/>
            <w:iCs w:val="0"/>
            <w:color w:val="000000"/>
            <w:kern w:val="2"/>
            <w:sz w:val="21"/>
            <w:szCs w:val="21"/>
            <w:highlight w:val="cyan"/>
            <w:u w:val="single"/>
            <w:lang w:eastAsia="zh-CN" w:bidi="ar"/>
          </w:rPr>
          <w:delText>ose</w:delText>
        </w:r>
      </w:del>
      <w:r>
        <w:rPr>
          <w:rFonts w:hint="default" w:ascii="Times New Roman" w:hAnsi="Times New Roman" w:eastAsia="黑体" w:cs="Times New Roman"/>
          <w:b/>
          <w:bCs/>
          <w:i w:val="0"/>
          <w:iCs w:val="0"/>
          <w:color w:val="000000"/>
          <w:kern w:val="2"/>
          <w:sz w:val="21"/>
          <w:szCs w:val="21"/>
          <w:highlight w:val="cyan"/>
          <w:u w:val="single"/>
          <w:lang w:val="en-US" w:eastAsia="zh-CN" w:bidi="ar"/>
        </w:rPr>
        <w:t xml:space="preserve"> is unnecessary competition and time wasting.</w:t>
      </w:r>
      <w:r>
        <w:rPr>
          <w:rFonts w:hint="default" w:ascii="Times New Roman" w:hAnsi="Times New Roman" w:eastAsia="黑体" w:cs="Times New Roman"/>
          <w:b/>
          <w:bCs/>
          <w:i w:val="0"/>
          <w:iCs w:val="0"/>
          <w:color w:val="000000"/>
          <w:kern w:val="2"/>
          <w:sz w:val="21"/>
          <w:szCs w:val="21"/>
          <w:highlight w:val="cyan"/>
          <w:u w:val="single"/>
          <w:lang w:eastAsia="zh-CN" w:bidi="ar"/>
        </w:rPr>
        <w:t xml:space="preserve"> I am quite glad that I have got an dialectical view of GPA. University time is one of the best times to explore my life's hobbies. I am not coming here for involution</w:t>
      </w:r>
      <w:ins w:id="43" w:author="lenovo" w:date="2020-12-07T17:18:02Z">
        <w:r>
          <w:rPr>
            <w:rFonts w:hint="eastAsia" w:ascii="Times New Roman" w:hAnsi="Times New Roman" w:eastAsia="黑体" w:cs="Times New Roman"/>
            <w:b/>
            <w:bCs/>
            <w:i w:val="0"/>
            <w:iCs w:val="0"/>
            <w:color w:val="000000"/>
            <w:kern w:val="2"/>
            <w:sz w:val="21"/>
            <w:szCs w:val="21"/>
            <w:highlight w:val="cyan"/>
            <w:u w:val="single"/>
            <w:lang w:val="en-US" w:eastAsia="zh-CN" w:bidi="ar"/>
          </w:rPr>
          <w:t>.</w:t>
        </w:r>
      </w:ins>
      <w:del w:id="44" w:author="lenovo" w:date="2020-12-07T17:18:03Z">
        <w:r>
          <w:rPr>
            <w:rFonts w:hint="default" w:ascii="Times New Roman" w:hAnsi="Times New Roman" w:eastAsia="黑体" w:cs="Times New Roman"/>
            <w:b/>
            <w:bCs/>
            <w:i w:val="0"/>
            <w:iCs w:val="0"/>
            <w:color w:val="000000"/>
            <w:kern w:val="2"/>
            <w:sz w:val="21"/>
            <w:szCs w:val="21"/>
            <w:highlight w:val="cyan"/>
            <w:u w:val="single"/>
            <w:lang w:eastAsia="zh-CN" w:bidi="ar"/>
          </w:rPr>
          <w:delText>,</w:delText>
        </w:r>
      </w:del>
      <w:r>
        <w:rPr>
          <w:rFonts w:hint="default" w:ascii="Times New Roman" w:hAnsi="Times New Roman" w:eastAsia="黑体" w:cs="Times New Roman"/>
          <w:b/>
          <w:bCs/>
          <w:i w:val="0"/>
          <w:iCs w:val="0"/>
          <w:color w:val="000000"/>
          <w:kern w:val="2"/>
          <w:sz w:val="21"/>
          <w:szCs w:val="21"/>
          <w:highlight w:val="cyan"/>
          <w:u w:val="single"/>
          <w:lang w:eastAsia="zh-CN" w:bidi="ar"/>
        </w:rPr>
        <w:t xml:space="preserve"> I am coming here for exploration. </w:t>
      </w:r>
    </w:p>
    <w:p>
      <w:pPr>
        <w:rPr>
          <w:rFonts w:hint="default" w:ascii="Times New Roman" w:hAnsi="Times New Roman" w:cs="Times New Roman"/>
          <w:b/>
          <w:bCs/>
          <w:i w:val="0"/>
          <w:iCs w:val="0"/>
          <w:color w:val="000000"/>
          <w:highlight w:val="cyan"/>
          <w:u w:val="single"/>
        </w:rPr>
      </w:pP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Part 2 Reasons</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 get it. It seems that while some of you enjoy your university life, many students are suffering from what you call involution. It's not what we expect to see. But I can't understand why students tend to push themselves so hard nowadays. You know, neither your teachers nor school officials want you to do anything meaningless. Can you tell me why you join the so-called involution?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p>
    <w:p>
      <w:pPr>
        <w:ind w:firstLine="420" w:firstLineChars="0"/>
        <w:rPr>
          <w:rFonts w:hint="default" w:ascii="Times New Roman" w:hAnsi="Times New Roman" w:cs="Times New Roman"/>
          <w:b/>
          <w:bCs/>
          <w:i w:val="0"/>
          <w:iCs w:val="0"/>
          <w:highlight w:val="green"/>
          <w:u w:val="single"/>
        </w:rPr>
      </w:pPr>
      <w:r>
        <w:rPr>
          <w:rFonts w:hint="default" w:ascii="Times New Roman" w:hAnsi="Times New Roman" w:cs="Times New Roman"/>
          <w:b/>
          <w:bCs/>
          <w:i w:val="0"/>
          <w:iCs w:val="0"/>
          <w:highlight w:val="green"/>
          <w:u w:val="single"/>
        </w:rPr>
        <w:t xml:space="preserve">Student A: Many times I have no choice but to join the involution, although I don't want to. But you know, no less than 3 teachers have told me about the significance of the GPA, so I'm really afraid that I would fall behind others. So once I find that people around me do better than me, there's a huge sense of crisis in my heart which pushes me to follow suit, although many times it's clear that what I have done </w:t>
      </w:r>
      <w:ins w:id="45" w:author="lenovo" w:date="2020-12-07T17:19:26Z">
        <w:r>
          <w:rPr>
            <w:rFonts w:hint="eastAsia" w:ascii="Times New Roman" w:hAnsi="Times New Roman" w:cs="Times New Roman"/>
            <w:b/>
            <w:bCs/>
            <w:i w:val="0"/>
            <w:iCs w:val="0"/>
            <w:highlight w:val="green"/>
            <w:u w:val="single"/>
            <w:lang w:val="en-US" w:eastAsia="zh-CN"/>
          </w:rPr>
          <w:t>m</w:t>
        </w:r>
      </w:ins>
      <w:ins w:id="46" w:author="lenovo" w:date="2020-12-07T17:19:27Z">
        <w:r>
          <w:rPr>
            <w:rFonts w:hint="eastAsia" w:ascii="Times New Roman" w:hAnsi="Times New Roman" w:cs="Times New Roman"/>
            <w:b/>
            <w:bCs/>
            <w:i w:val="0"/>
            <w:iCs w:val="0"/>
            <w:highlight w:val="green"/>
            <w:u w:val="single"/>
            <w:lang w:val="en-US" w:eastAsia="zh-CN"/>
          </w:rPr>
          <w:t xml:space="preserve">akes </w:t>
        </w:r>
      </w:ins>
      <w:ins w:id="47" w:author="lenovo" w:date="2020-12-07T17:19:28Z">
        <w:r>
          <w:rPr>
            <w:rFonts w:hint="eastAsia" w:ascii="Times New Roman" w:hAnsi="Times New Roman" w:cs="Times New Roman"/>
            <w:b/>
            <w:bCs/>
            <w:i w:val="0"/>
            <w:iCs w:val="0"/>
            <w:highlight w:val="green"/>
            <w:u w:val="single"/>
            <w:lang w:val="en-US" w:eastAsia="zh-CN"/>
          </w:rPr>
          <w:t>n</w:t>
        </w:r>
      </w:ins>
      <w:ins w:id="48" w:author="lenovo" w:date="2020-12-07T17:19:29Z">
        <w:r>
          <w:rPr>
            <w:rFonts w:hint="eastAsia" w:ascii="Times New Roman" w:hAnsi="Times New Roman" w:cs="Times New Roman"/>
            <w:b/>
            <w:bCs/>
            <w:i w:val="0"/>
            <w:iCs w:val="0"/>
            <w:highlight w:val="green"/>
            <w:u w:val="single"/>
            <w:lang w:val="en-US" w:eastAsia="zh-CN"/>
          </w:rPr>
          <w:t xml:space="preserve">o </w:t>
        </w:r>
      </w:ins>
      <w:ins w:id="49" w:author="lenovo" w:date="2020-12-07T17:19:32Z">
        <w:r>
          <w:rPr>
            <w:rFonts w:hint="eastAsia" w:ascii="Times New Roman" w:hAnsi="Times New Roman" w:cs="Times New Roman"/>
            <w:b/>
            <w:bCs/>
            <w:i w:val="0"/>
            <w:iCs w:val="0"/>
            <w:highlight w:val="green"/>
            <w:u w:val="single"/>
            <w:lang w:val="en-US" w:eastAsia="zh-CN"/>
          </w:rPr>
          <w:t>sen</w:t>
        </w:r>
      </w:ins>
      <w:ins w:id="50" w:author="lenovo" w:date="2020-12-07T17:19:33Z">
        <w:r>
          <w:rPr>
            <w:rFonts w:hint="eastAsia" w:ascii="Times New Roman" w:hAnsi="Times New Roman" w:cs="Times New Roman"/>
            <w:b/>
            <w:bCs/>
            <w:i w:val="0"/>
            <w:iCs w:val="0"/>
            <w:highlight w:val="green"/>
            <w:u w:val="single"/>
            <w:lang w:val="en-US" w:eastAsia="zh-CN"/>
          </w:rPr>
          <w:t xml:space="preserve">se. </w:t>
        </w:r>
      </w:ins>
      <w:del w:id="51" w:author="lenovo" w:date="2020-12-07T17:19:34Z">
        <w:r>
          <w:rPr>
            <w:rFonts w:hint="default" w:ascii="Times New Roman" w:hAnsi="Times New Roman" w:cs="Times New Roman"/>
            <w:b/>
            <w:bCs/>
            <w:i w:val="0"/>
            <w:iCs w:val="0"/>
            <w:highlight w:val="green"/>
            <w:u w:val="single"/>
          </w:rPr>
          <w:delText>h</w:delText>
        </w:r>
      </w:del>
      <w:del w:id="52" w:author="lenovo" w:date="2020-12-07T17:19:35Z">
        <w:r>
          <w:rPr>
            <w:rFonts w:hint="default" w:ascii="Times New Roman" w:hAnsi="Times New Roman" w:cs="Times New Roman"/>
            <w:b/>
            <w:bCs/>
            <w:i w:val="0"/>
            <w:iCs w:val="0"/>
            <w:highlight w:val="green"/>
            <w:u w:val="single"/>
          </w:rPr>
          <w:delText>as n</w:delText>
        </w:r>
      </w:del>
      <w:del w:id="53" w:author="lenovo" w:date="2020-12-07T17:19:36Z">
        <w:r>
          <w:rPr>
            <w:rFonts w:hint="default" w:ascii="Times New Roman" w:hAnsi="Times New Roman" w:cs="Times New Roman"/>
            <w:b/>
            <w:bCs/>
            <w:i w:val="0"/>
            <w:iCs w:val="0"/>
            <w:highlight w:val="green"/>
            <w:u w:val="single"/>
          </w:rPr>
          <w:delText>o mean</w:delText>
        </w:r>
      </w:del>
      <w:del w:id="54" w:author="lenovo" w:date="2020-12-07T17:19:37Z">
        <w:r>
          <w:rPr>
            <w:rFonts w:hint="default" w:ascii="Times New Roman" w:hAnsi="Times New Roman" w:cs="Times New Roman"/>
            <w:b/>
            <w:bCs/>
            <w:i w:val="0"/>
            <w:iCs w:val="0"/>
            <w:highlight w:val="green"/>
            <w:u w:val="single"/>
          </w:rPr>
          <w:delText>ing</w:delText>
        </w:r>
      </w:del>
      <w:del w:id="55" w:author="lenovo" w:date="2020-12-07T17:19:38Z">
        <w:r>
          <w:rPr>
            <w:rFonts w:hint="default" w:ascii="Times New Roman" w:hAnsi="Times New Roman" w:cs="Times New Roman"/>
            <w:b/>
            <w:bCs/>
            <w:i w:val="0"/>
            <w:iCs w:val="0"/>
            <w:highlight w:val="green"/>
            <w:u w:val="single"/>
          </w:rPr>
          <w:delText>.</w:delText>
        </w:r>
      </w:del>
    </w:p>
    <w:p>
      <w:pPr>
        <w:rPr>
          <w:rFonts w:hint="default" w:ascii="Times New Roman" w:hAnsi="Times New Roman" w:cs="Times New Roman"/>
          <w:b/>
          <w:bCs/>
          <w:i w:val="0"/>
          <w:iCs w:val="0"/>
          <w:color w:val="000000"/>
          <w:highlight w:val="green"/>
          <w:u w:val="single"/>
        </w:rPr>
      </w:pPr>
    </w:p>
    <w:p>
      <w:pPr>
        <w:keepNext w:val="0"/>
        <w:keepLines w:val="0"/>
        <w:widowControl w:val="0"/>
        <w:suppressLineNumbers w:val="0"/>
        <w:autoSpaceDE w:val="0"/>
        <w:autoSpaceDN/>
        <w:spacing w:before="0" w:beforeAutospacing="0" w:after="0" w:afterAutospacing="0"/>
        <w:ind w:left="200" w:leftChars="0" w:right="0" w:firstLine="420" w:firstLineChars="200"/>
        <w:jc w:val="both"/>
        <w:rPr>
          <w:rFonts w:hint="default" w:ascii="Times New Roman" w:hAnsi="Times New Roman" w:cs="Times New Roman"/>
          <w:b/>
          <w:bCs/>
          <w:i w:val="0"/>
          <w:iCs w:val="0"/>
          <w:color w:val="000000"/>
          <w:highlight w:val="cyan"/>
          <w:u w:val="single"/>
        </w:rPr>
      </w:pPr>
      <w:r>
        <w:rPr>
          <w:rFonts w:hint="default" w:ascii="Times New Roman" w:hAnsi="Times New Roman" w:cs="Times New Roman"/>
          <w:b/>
          <w:bCs/>
          <w:i w:val="0"/>
          <w:iCs w:val="0"/>
          <w:color w:val="000000"/>
          <w:highlight w:val="cyan"/>
          <w:u w:val="single"/>
        </w:rPr>
        <w:t xml:space="preserve">Student C: What student A have extended has an interesting acadmic name called </w:t>
      </w:r>
      <w:r>
        <w:rPr>
          <w:rFonts w:hint="default" w:ascii="Times New Roman" w:hAnsi="Times New Roman" w:cs="Times New Roman"/>
          <w:b/>
          <w:bCs/>
          <w:i w:val="0"/>
          <w:iCs w:val="0"/>
          <w:color w:val="000000"/>
          <w:highlight w:val="cyan"/>
          <w:u w:val="single"/>
          <w:lang w:eastAsia="zh-CN"/>
        </w:rPr>
        <w:t>"Stanford duck syndrome", which is used to describe the state of students in top universities like Stanford: they are like ducks on the water, looking leisurely, but duck palms are struggling to tumble under the water for fear of falling behind others.</w:t>
      </w:r>
      <w:r>
        <w:rPr>
          <w:rFonts w:hint="default" w:ascii="Times New Roman" w:hAnsi="Times New Roman" w:cs="Times New Roman"/>
          <w:b/>
          <w:bCs/>
          <w:i w:val="0"/>
          <w:iCs w:val="0"/>
          <w:color w:val="000000"/>
          <w:highlight w:val="cyan"/>
          <w:u w:val="single"/>
        </w:rPr>
        <w:t xml:space="preserve"> lately, I</w:t>
      </w:r>
      <w:r>
        <w:rPr>
          <w:rFonts w:hint="default" w:ascii="Times New Roman" w:hAnsi="Times New Roman" w:cs="Times New Roman"/>
          <w:b/>
          <w:bCs/>
          <w:i w:val="0"/>
          <w:iCs w:val="0"/>
          <w:color w:val="000000"/>
          <w:highlight w:val="cyan"/>
          <w:u w:val="single"/>
          <w:lang w:eastAsia="zh-CN"/>
        </w:rPr>
        <w:t xml:space="preserve"> interviewed a</w:t>
      </w:r>
      <w:ins w:id="56" w:author="lenovo" w:date="2020-12-07T17:20:37Z">
        <w:r>
          <w:rPr>
            <w:rFonts w:hint="eastAsia" w:ascii="Times New Roman" w:hAnsi="Times New Roman" w:cs="Times New Roman"/>
            <w:b/>
            <w:bCs/>
            <w:i w:val="0"/>
            <w:iCs w:val="0"/>
            <w:color w:val="000000"/>
            <w:highlight w:val="cyan"/>
            <w:u w:val="single"/>
            <w:lang w:val="en-US" w:eastAsia="zh-CN"/>
          </w:rPr>
          <w:t>n</w:t>
        </w:r>
      </w:ins>
      <w:r>
        <w:rPr>
          <w:rFonts w:hint="default" w:ascii="Times New Roman" w:hAnsi="Times New Roman" w:cs="Times New Roman"/>
          <w:b/>
          <w:bCs/>
          <w:i w:val="0"/>
          <w:iCs w:val="0"/>
          <w:color w:val="000000"/>
          <w:highlight w:val="cyan"/>
          <w:u w:val="single"/>
          <w:lang w:eastAsia="zh-CN"/>
        </w:rPr>
        <w:t xml:space="preserve"> instructor in Weiyang College and she explained why our students were suffering from involution in her view. She said," Actually, our students are not fighting for love, they are fighting for fear. They wonder what they want to strive for all the time and believe that as long as they perform better than others in GPA, they will always have good options. Consequently, they fear that they will fall behind and become totally lost."</w:t>
      </w:r>
    </w:p>
    <w:p>
      <w:pPr>
        <w:rPr>
          <w:rFonts w:hint="default" w:ascii="Times New Roman" w:hAnsi="Times New Roman" w:cs="Times New Roman"/>
          <w:b/>
          <w:bCs/>
          <w:i w:val="0"/>
          <w:iCs w:val="0"/>
          <w:color w:val="000000"/>
          <w:highlight w:val="yellow"/>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Part 3 Influence</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 see. Both the GPA evaluation system and personal fear of lagging behind leads to the fierce competition. And can you tell me how this phenomenon affects your university life? Completely negatively?</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i w:val="0"/>
          <w:iCs w:val="0"/>
          <w:color w:val="000000"/>
          <w:highlight w:val="yellow"/>
          <w:u w:val="single"/>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Times New Roman" w:hAnsi="Times New Roman" w:eastAsia="等线" w:cs="Times New Roman"/>
          <w:b/>
          <w:bCs/>
          <w:i w:val="0"/>
          <w:iCs w:val="0"/>
          <w:color w:val="000000"/>
          <w:sz w:val="21"/>
          <w:szCs w:val="21"/>
          <w:highlight w:val="yellow"/>
          <w:u w:val="single"/>
        </w:rPr>
      </w:pPr>
      <w:r>
        <w:rPr>
          <w:rFonts w:hint="default" w:ascii="Times New Roman" w:hAnsi="Times New Roman" w:cs="Times New Roman"/>
          <w:b/>
          <w:bCs/>
          <w:i w:val="0"/>
          <w:iCs w:val="0"/>
          <w:color w:val="000000"/>
          <w:highlight w:val="yellow"/>
          <w:u w:val="single"/>
        </w:rPr>
        <w:t>Student B: It's true that the GPA evaluation system has its drawbacks, but haven't you thought about the positive influence it has brought to our school and society?</w:t>
      </w:r>
      <w:r>
        <w:rPr>
          <w:rFonts w:hint="default" w:ascii="Times New Roman" w:hAnsi="Times New Roman" w:eastAsia="黑体" w:cs="Times New Roman"/>
          <w:b/>
          <w:bCs/>
          <w:i w:val="0"/>
          <w:iCs w:val="0"/>
          <w:color w:val="000000"/>
          <w:sz w:val="21"/>
          <w:szCs w:val="21"/>
          <w:highlight w:val="yellow"/>
          <w:u w:val="single"/>
        </w:rPr>
        <w:t xml:space="preserve"> </w:t>
      </w:r>
      <w:r>
        <w:rPr>
          <w:rFonts w:hint="default" w:ascii="Times New Roman" w:hAnsi="Times New Roman" w:eastAsia="等线" w:cs="Times New Roman"/>
          <w:b/>
          <w:bCs/>
          <w:i w:val="0"/>
          <w:iCs w:val="0"/>
          <w:color w:val="000000"/>
          <w:sz w:val="21"/>
          <w:szCs w:val="21"/>
          <w:highlight w:val="yellow"/>
          <w:u w:val="single"/>
        </w:rPr>
        <w:t xml:space="preserve">As far as I know, recently, the Nobel Prize official has released Einstein's report card in high school. Contrary to popular rumors, Einstein also made excellent achievements in standardized evaluation. His achievements were good, especially in mathematics. Einstein's later achievements also proved that the evaluation of high school </w:t>
      </w:r>
      <w:ins w:id="57" w:author="lenovo" w:date="2020-12-07T17:46:59Z">
        <w:r>
          <w:rPr>
            <w:rFonts w:hint="default" w:ascii="Times New Roman" w:hAnsi="Times New Roman" w:eastAsia="等线" w:cs="Times New Roman"/>
            <w:b/>
            <w:bCs/>
            <w:i w:val="0"/>
            <w:iCs w:val="0"/>
            <w:color w:val="000000"/>
            <w:sz w:val="21"/>
            <w:szCs w:val="21"/>
            <w:highlight w:val="yellow"/>
            <w:u w:val="single"/>
          </w:rPr>
          <w:t xml:space="preserve">academic records </w:t>
        </w:r>
      </w:ins>
      <w:del w:id="58" w:author="lenovo" w:date="2020-12-07T17:47:01Z">
        <w:r>
          <w:rPr>
            <w:rFonts w:hint="default" w:ascii="Times New Roman" w:hAnsi="Times New Roman" w:eastAsia="等线" w:cs="Times New Roman"/>
            <w:b/>
            <w:bCs/>
            <w:i w:val="0"/>
            <w:iCs w:val="0"/>
            <w:color w:val="000000"/>
            <w:sz w:val="21"/>
            <w:szCs w:val="21"/>
            <w:highlight w:val="yellow"/>
            <w:u w:val="single"/>
          </w:rPr>
          <w:delText>tra</w:delText>
        </w:r>
      </w:del>
      <w:del w:id="59" w:author="lenovo" w:date="2020-12-07T17:47:02Z">
        <w:r>
          <w:rPr>
            <w:rFonts w:hint="default" w:ascii="Times New Roman" w:hAnsi="Times New Roman" w:eastAsia="等线" w:cs="Times New Roman"/>
            <w:b/>
            <w:bCs/>
            <w:i w:val="0"/>
            <w:iCs w:val="0"/>
            <w:color w:val="000000"/>
            <w:sz w:val="21"/>
            <w:szCs w:val="21"/>
            <w:highlight w:val="yellow"/>
            <w:u w:val="single"/>
          </w:rPr>
          <w:delText>nscr</w:delText>
        </w:r>
      </w:del>
      <w:del w:id="60" w:author="lenovo" w:date="2020-12-07T17:47:03Z">
        <w:r>
          <w:rPr>
            <w:rFonts w:hint="default" w:ascii="Times New Roman" w:hAnsi="Times New Roman" w:eastAsia="等线" w:cs="Times New Roman"/>
            <w:b/>
            <w:bCs/>
            <w:i w:val="0"/>
            <w:iCs w:val="0"/>
            <w:color w:val="000000"/>
            <w:sz w:val="21"/>
            <w:szCs w:val="21"/>
            <w:highlight w:val="yellow"/>
            <w:u w:val="single"/>
          </w:rPr>
          <w:delText>ipts</w:delText>
        </w:r>
      </w:del>
      <w:del w:id="61" w:author="lenovo" w:date="2020-12-07T17:47:04Z">
        <w:r>
          <w:rPr>
            <w:rFonts w:hint="default" w:ascii="Times New Roman" w:hAnsi="Times New Roman" w:eastAsia="等线" w:cs="Times New Roman"/>
            <w:b/>
            <w:bCs/>
            <w:i w:val="0"/>
            <w:iCs w:val="0"/>
            <w:color w:val="000000"/>
            <w:sz w:val="21"/>
            <w:szCs w:val="21"/>
            <w:highlight w:val="yellow"/>
            <w:u w:val="single"/>
          </w:rPr>
          <w:delText xml:space="preserve"> </w:delText>
        </w:r>
      </w:del>
      <w:r>
        <w:rPr>
          <w:rFonts w:hint="default" w:ascii="Times New Roman" w:hAnsi="Times New Roman" w:eastAsia="等线" w:cs="Times New Roman"/>
          <w:b/>
          <w:bCs/>
          <w:i w:val="0"/>
          <w:iCs w:val="0"/>
          <w:color w:val="000000"/>
          <w:sz w:val="21"/>
          <w:szCs w:val="21"/>
          <w:highlight w:val="yellow"/>
          <w:u w:val="single"/>
        </w:rPr>
        <w:t>was not</w:t>
      </w:r>
      <w:r>
        <w:rPr>
          <w:rFonts w:hint="default" w:ascii="Times New Roman" w:hAnsi="Times New Roman" w:eastAsia="等线" w:cs="Times New Roman"/>
          <w:b/>
          <w:bCs/>
          <w:i w:val="0"/>
          <w:iCs w:val="0"/>
          <w:color w:val="000000"/>
          <w:sz w:val="21"/>
          <w:szCs w:val="21"/>
          <w:highlight w:val="yellow"/>
          <w:u w:val="single"/>
          <w:lang w:val="en-US"/>
        </w:rPr>
        <w:t xml:space="preserve"> totally</w:t>
      </w:r>
      <w:r>
        <w:rPr>
          <w:rFonts w:hint="default" w:ascii="Times New Roman" w:hAnsi="Times New Roman" w:eastAsia="等线" w:cs="Times New Roman"/>
          <w:b/>
          <w:bCs/>
          <w:i w:val="0"/>
          <w:iCs w:val="0"/>
          <w:color w:val="000000"/>
          <w:sz w:val="21"/>
          <w:szCs w:val="21"/>
          <w:highlight w:val="yellow"/>
          <w:u w:val="single"/>
        </w:rPr>
        <w:t xml:space="preserve"> inaccurate. </w:t>
      </w:r>
      <w:r>
        <w:rPr>
          <w:rFonts w:hint="default" w:ascii="Times New Roman" w:hAnsi="Times New Roman" w:eastAsia="等线" w:cs="Times New Roman"/>
          <w:b/>
          <w:bCs/>
          <w:i w:val="0"/>
          <w:iCs w:val="0"/>
          <w:color w:val="000000"/>
          <w:sz w:val="21"/>
          <w:szCs w:val="21"/>
          <w:highlight w:val="yellow"/>
          <w:u w:val="single"/>
          <w:lang w:val="en-US"/>
        </w:rPr>
        <w:t>GPA</w:t>
      </w:r>
      <w:r>
        <w:rPr>
          <w:rFonts w:hint="default" w:ascii="Times New Roman" w:hAnsi="Times New Roman" w:eastAsia="等线" w:cs="Times New Roman"/>
          <w:b/>
          <w:bCs/>
          <w:i w:val="0"/>
          <w:iCs w:val="0"/>
          <w:color w:val="000000"/>
          <w:sz w:val="21"/>
          <w:szCs w:val="21"/>
          <w:highlight w:val="yellow"/>
          <w:u w:val="single"/>
        </w:rPr>
        <w:t xml:space="preserve"> evaluation </w:t>
      </w:r>
      <w:r>
        <w:rPr>
          <w:rFonts w:hint="default" w:ascii="Times New Roman" w:hAnsi="Times New Roman" w:eastAsia="等线" w:cs="Times New Roman"/>
          <w:b/>
          <w:bCs/>
          <w:i w:val="0"/>
          <w:iCs w:val="0"/>
          <w:color w:val="000000"/>
          <w:sz w:val="21"/>
          <w:szCs w:val="21"/>
          <w:highlight w:val="yellow"/>
          <w:u w:val="single"/>
          <w:lang w:val="en-US"/>
        </w:rPr>
        <w:t>system</w:t>
      </w:r>
      <w:r>
        <w:rPr>
          <w:rFonts w:hint="default" w:ascii="Times New Roman" w:hAnsi="Times New Roman" w:eastAsia="等线" w:cs="Times New Roman"/>
          <w:b/>
          <w:bCs/>
          <w:i w:val="0"/>
          <w:iCs w:val="0"/>
          <w:color w:val="000000"/>
          <w:sz w:val="21"/>
          <w:szCs w:val="21"/>
          <w:highlight w:val="yellow"/>
          <w:u w:val="single"/>
        </w:rPr>
        <w:t xml:space="preserve"> is similar to this. Those who can stand out among the public are definitely not ordinary people. Th</w:t>
      </w:r>
      <w:r>
        <w:rPr>
          <w:rFonts w:hint="default" w:ascii="Times New Roman" w:hAnsi="Times New Roman" w:eastAsia="等线" w:cs="Times New Roman"/>
          <w:b/>
          <w:bCs/>
          <w:i w:val="0"/>
          <w:iCs w:val="0"/>
          <w:color w:val="000000"/>
          <w:sz w:val="21"/>
          <w:szCs w:val="21"/>
          <w:highlight w:val="yellow"/>
          <w:u w:val="single"/>
          <w:lang w:val="en-US"/>
        </w:rPr>
        <w:t>ose students who</w:t>
      </w:r>
      <w:r>
        <w:rPr>
          <w:rFonts w:hint="default" w:ascii="Times New Roman" w:hAnsi="Times New Roman" w:eastAsia="等线" w:cs="Times New Roman"/>
          <w:b/>
          <w:bCs/>
          <w:i w:val="0"/>
          <w:iCs w:val="0"/>
          <w:color w:val="000000"/>
          <w:sz w:val="21"/>
          <w:szCs w:val="21"/>
          <w:highlight w:val="yellow"/>
          <w:u w:val="single"/>
        </w:rPr>
        <w:t xml:space="preserve"> are good at </w:t>
      </w:r>
      <w:ins w:id="62" w:author="lenovo" w:date="2020-12-07T17:48:52Z">
        <w:r>
          <w:rPr>
            <w:rFonts w:hint="default" w:ascii="Times New Roman" w:hAnsi="Times New Roman" w:eastAsia="等线" w:cs="Times New Roman"/>
            <w:b/>
            <w:bCs/>
            <w:i w:val="0"/>
            <w:iCs w:val="0"/>
            <w:color w:val="000000"/>
            <w:sz w:val="21"/>
            <w:szCs w:val="21"/>
            <w:highlight w:val="yellow"/>
            <w:u w:val="single"/>
          </w:rPr>
          <w:t>memorizing</w:t>
        </w:r>
      </w:ins>
      <w:del w:id="63" w:author="lenovo" w:date="2020-12-07T17:48:52Z">
        <w:r>
          <w:rPr>
            <w:rFonts w:hint="default" w:ascii="Times New Roman" w:hAnsi="Times New Roman" w:eastAsia="等线" w:cs="Times New Roman"/>
            <w:b/>
            <w:bCs/>
            <w:i w:val="0"/>
            <w:iCs w:val="0"/>
            <w:color w:val="000000"/>
            <w:sz w:val="21"/>
            <w:szCs w:val="21"/>
            <w:highlight w:val="yellow"/>
            <w:u w:val="single"/>
          </w:rPr>
          <w:delText>recitation</w:delText>
        </w:r>
      </w:del>
      <w:r>
        <w:rPr>
          <w:rFonts w:hint="default" w:ascii="Times New Roman" w:hAnsi="Times New Roman" w:eastAsia="等线" w:cs="Times New Roman"/>
          <w:b/>
          <w:bCs/>
          <w:i w:val="0"/>
          <w:iCs w:val="0"/>
          <w:color w:val="000000"/>
          <w:sz w:val="21"/>
          <w:szCs w:val="21"/>
          <w:highlight w:val="yellow"/>
          <w:u w:val="single"/>
        </w:rPr>
        <w:t>, good at communication, and able to master the basic knowledge of multiple courses in a short period of time are also worthy of praise. The GPA evaluation system is effective in picking out talents! And it's why our school still uses this system.</w:t>
      </w:r>
    </w:p>
    <w:p>
      <w:pPr>
        <w:keepNext w:val="0"/>
        <w:keepLines w:val="0"/>
        <w:pageBreakBefore w:val="0"/>
        <w:widowControl w:val="0"/>
        <w:kinsoku/>
        <w:wordWrap/>
        <w:overflowPunct/>
        <w:topLinePunct w:val="0"/>
        <w:autoSpaceDE/>
        <w:autoSpaceDN/>
        <w:bidi w:val="0"/>
        <w:adjustRightInd/>
        <w:snapToGrid/>
        <w:ind w:left="200" w:leftChars="0" w:firstLine="420" w:firstLineChars="200"/>
        <w:textAlignment w:val="auto"/>
        <w:rPr>
          <w:rFonts w:hint="default" w:ascii="Times New Roman" w:hAnsi="Times New Roman" w:eastAsia="等线" w:cs="Times New Roman"/>
          <w:b/>
          <w:bCs/>
          <w:i w:val="0"/>
          <w:iCs w:val="0"/>
          <w:color w:val="000000"/>
          <w:sz w:val="21"/>
          <w:szCs w:val="21"/>
          <w:highlight w:val="yellow"/>
          <w:u w:val="single"/>
        </w:rPr>
      </w:pPr>
    </w:p>
    <w:p>
      <w:pPr>
        <w:ind w:firstLine="420" w:firstLineChars="0"/>
        <w:rPr>
          <w:rFonts w:hint="default" w:ascii="Times New Roman" w:hAnsi="Times New Roman" w:eastAsia="等线" w:cs="Times New Roman"/>
          <w:b/>
          <w:bCs/>
          <w:i w:val="0"/>
          <w:iCs w:val="0"/>
          <w:color w:val="000000"/>
          <w:sz w:val="21"/>
          <w:szCs w:val="21"/>
          <w:highlight w:val="green"/>
          <w:u w:val="single"/>
        </w:rPr>
      </w:pPr>
      <w:r>
        <w:rPr>
          <w:rFonts w:hint="default" w:ascii="Times New Roman" w:hAnsi="Times New Roman" w:eastAsia="等线" w:cs="Times New Roman"/>
          <w:b/>
          <w:bCs/>
          <w:i w:val="0"/>
          <w:iCs w:val="0"/>
          <w:color w:val="000000"/>
          <w:sz w:val="21"/>
          <w:szCs w:val="21"/>
          <w:highlight w:val="green"/>
          <w:u w:val="single"/>
        </w:rPr>
        <w:t xml:space="preserve">StudentA: Yeah, we need competition, but what we called involution is nothing like that. It's thoroughly </w:t>
      </w:r>
      <w:ins w:id="64" w:author="lenovo" w:date="2020-12-07T17:49:34Z">
        <w:r>
          <w:rPr>
            <w:rFonts w:hint="eastAsia" w:ascii="Times New Roman" w:hAnsi="Times New Roman" w:eastAsia="等线" w:cs="Times New Roman"/>
            <w:b/>
            <w:bCs/>
            <w:i w:val="0"/>
            <w:iCs w:val="0"/>
            <w:color w:val="000000"/>
            <w:sz w:val="21"/>
            <w:szCs w:val="21"/>
            <w:highlight w:val="green"/>
            <w:u w:val="single"/>
            <w:lang w:val="en-US" w:eastAsia="zh-CN"/>
          </w:rPr>
          <w:t>to</w:t>
        </w:r>
      </w:ins>
      <w:ins w:id="65" w:author="lenovo" w:date="2020-12-07T17:49:35Z">
        <w:r>
          <w:rPr>
            <w:rFonts w:hint="eastAsia" w:ascii="Times New Roman" w:hAnsi="Times New Roman" w:eastAsia="等线" w:cs="Times New Roman"/>
            <w:b/>
            <w:bCs/>
            <w:i w:val="0"/>
            <w:iCs w:val="0"/>
            <w:color w:val="000000"/>
            <w:sz w:val="21"/>
            <w:szCs w:val="21"/>
            <w:highlight w:val="green"/>
            <w:u w:val="single"/>
            <w:lang w:val="en-US" w:eastAsia="zh-CN"/>
          </w:rPr>
          <w:t xml:space="preserve"> </w:t>
        </w:r>
      </w:ins>
      <w:r>
        <w:rPr>
          <w:rFonts w:hint="default" w:ascii="Times New Roman" w:hAnsi="Times New Roman" w:eastAsia="等线" w:cs="Times New Roman"/>
          <w:b/>
          <w:bCs/>
          <w:i w:val="0"/>
          <w:iCs w:val="0"/>
          <w:color w:val="000000"/>
          <w:sz w:val="21"/>
          <w:szCs w:val="21"/>
          <w:highlight w:val="green"/>
          <w:u w:val="single"/>
        </w:rPr>
        <w:t>do nothing meaningful, only drive</w:t>
      </w:r>
      <w:ins w:id="66" w:author="lenovo" w:date="2020-12-07T17:49:46Z">
        <w:r>
          <w:rPr>
            <w:rFonts w:hint="eastAsia" w:ascii="Times New Roman" w:hAnsi="Times New Roman" w:eastAsia="等线" w:cs="Times New Roman"/>
            <w:b/>
            <w:bCs/>
            <w:i w:val="0"/>
            <w:iCs w:val="0"/>
            <w:color w:val="000000"/>
            <w:sz w:val="21"/>
            <w:szCs w:val="21"/>
            <w:highlight w:val="green"/>
            <w:u w:val="single"/>
            <w:lang w:val="en-US" w:eastAsia="zh-CN"/>
          </w:rPr>
          <w:t>n</w:t>
        </w:r>
      </w:ins>
      <w:del w:id="67" w:author="lenovo" w:date="2020-12-07T17:49:46Z">
        <w:r>
          <w:rPr>
            <w:rFonts w:hint="default" w:ascii="Times New Roman" w:hAnsi="Times New Roman" w:eastAsia="等线" w:cs="Times New Roman"/>
            <w:b/>
            <w:bCs/>
            <w:i w:val="0"/>
            <w:iCs w:val="0"/>
            <w:color w:val="000000"/>
            <w:sz w:val="21"/>
            <w:szCs w:val="21"/>
            <w:highlight w:val="green"/>
            <w:u w:val="single"/>
          </w:rPr>
          <w:delText>d</w:delText>
        </w:r>
      </w:del>
      <w:r>
        <w:rPr>
          <w:rFonts w:hint="default" w:ascii="Times New Roman" w:hAnsi="Times New Roman" w:eastAsia="等线" w:cs="Times New Roman"/>
          <w:b/>
          <w:bCs/>
          <w:i w:val="0"/>
          <w:iCs w:val="0"/>
          <w:color w:val="000000"/>
          <w:sz w:val="21"/>
          <w:szCs w:val="21"/>
          <w:highlight w:val="green"/>
          <w:u w:val="single"/>
        </w:rPr>
        <w:t xml:space="preserve"> by the desire to get a high GPA. Do you really think it right to waste time on such things?</w:t>
      </w:r>
    </w:p>
    <w:p>
      <w:pPr>
        <w:ind w:firstLine="420" w:firstLineChars="0"/>
        <w:rPr>
          <w:rFonts w:hint="default" w:ascii="Times New Roman" w:hAnsi="Times New Roman" w:eastAsia="等线" w:cs="Times New Roman"/>
          <w:b/>
          <w:bCs/>
          <w:i w:val="0"/>
          <w:iCs w:val="0"/>
          <w:color w:val="000000"/>
          <w:sz w:val="21"/>
          <w:szCs w:val="21"/>
          <w:highlight w:val="green"/>
          <w:u w:val="single"/>
        </w:rPr>
      </w:pPr>
    </w:p>
    <w:p>
      <w:pPr>
        <w:ind w:firstLine="420" w:firstLineChars="0"/>
        <w:rPr>
          <w:rFonts w:hint="default" w:ascii="Times New Roman" w:hAnsi="Times New Roman" w:eastAsia="等线" w:cs="Times New Roman"/>
          <w:b/>
          <w:bCs/>
          <w:i w:val="0"/>
          <w:iCs w:val="0"/>
          <w:color w:val="000000"/>
          <w:sz w:val="21"/>
          <w:szCs w:val="21"/>
          <w:highlight w:val="cyan"/>
          <w:u w:val="single"/>
        </w:rPr>
      </w:pPr>
      <w:r>
        <w:rPr>
          <w:rFonts w:hint="default" w:ascii="Times New Roman" w:hAnsi="Times New Roman" w:eastAsia="等线" w:cs="Times New Roman"/>
          <w:b/>
          <w:bCs/>
          <w:i w:val="0"/>
          <w:iCs w:val="0"/>
          <w:color w:val="000000"/>
          <w:sz w:val="21"/>
          <w:szCs w:val="21"/>
          <w:highlight w:val="cyan"/>
          <w:u w:val="single"/>
        </w:rPr>
        <w:t>Student C: Unlike student A and B have said, I do not think the t</w:t>
      </w:r>
      <w:ins w:id="68" w:author="lenovo" w:date="2020-12-07T17:50:11Z">
        <w:r>
          <w:rPr>
            <w:rFonts w:hint="eastAsia" w:ascii="Times New Roman" w:hAnsi="Times New Roman" w:eastAsia="等线" w:cs="Times New Roman"/>
            <w:b/>
            <w:bCs/>
            <w:i w:val="0"/>
            <w:iCs w:val="0"/>
            <w:color w:val="000000"/>
            <w:sz w:val="21"/>
            <w:szCs w:val="21"/>
            <w:highlight w:val="cyan"/>
            <w:u w:val="single"/>
            <w:lang w:val="en-US" w:eastAsia="zh-CN"/>
          </w:rPr>
          <w:t>o</w:t>
        </w:r>
      </w:ins>
      <w:del w:id="69" w:author="lenovo" w:date="2020-12-07T17:50:12Z">
        <w:r>
          <w:rPr>
            <w:rFonts w:hint="default" w:ascii="Times New Roman" w:hAnsi="Times New Roman" w:eastAsia="等线" w:cs="Times New Roman"/>
            <w:b/>
            <w:bCs/>
            <w:i w:val="0"/>
            <w:iCs w:val="0"/>
            <w:color w:val="000000"/>
            <w:sz w:val="21"/>
            <w:szCs w:val="21"/>
            <w:highlight w:val="cyan"/>
            <w:u w:val="single"/>
          </w:rPr>
          <w:delText>a</w:delText>
        </w:r>
      </w:del>
      <w:r>
        <w:rPr>
          <w:rFonts w:hint="default" w:ascii="Times New Roman" w:hAnsi="Times New Roman" w:eastAsia="等线" w:cs="Times New Roman"/>
          <w:b/>
          <w:bCs/>
          <w:i w:val="0"/>
          <w:iCs w:val="0"/>
          <w:color w:val="000000"/>
          <w:sz w:val="21"/>
          <w:szCs w:val="21"/>
          <w:highlight w:val="cyan"/>
          <w:u w:val="single"/>
        </w:rPr>
        <w:t xml:space="preserve">ugh situation of involution has too much influence on myself. You may think that I am not striving for </w:t>
      </w:r>
      <w:del w:id="70" w:author="lenovo" w:date="2020-12-07T17:50:29Z">
        <w:r>
          <w:rPr>
            <w:rFonts w:hint="default" w:ascii="Times New Roman" w:hAnsi="Times New Roman" w:eastAsia="等线" w:cs="Times New Roman"/>
            <w:b/>
            <w:bCs/>
            <w:i w:val="0"/>
            <w:iCs w:val="0"/>
            <w:color w:val="000000"/>
            <w:sz w:val="21"/>
            <w:szCs w:val="21"/>
            <w:highlight w:val="cyan"/>
            <w:u w:val="single"/>
          </w:rPr>
          <w:delText>w</w:delText>
        </w:r>
      </w:del>
      <w:del w:id="71" w:author="lenovo" w:date="2020-12-07T17:50:30Z">
        <w:r>
          <w:rPr>
            <w:rFonts w:hint="default" w:ascii="Times New Roman" w:hAnsi="Times New Roman" w:eastAsia="等线" w:cs="Times New Roman"/>
            <w:b/>
            <w:bCs/>
            <w:i w:val="0"/>
            <w:iCs w:val="0"/>
            <w:color w:val="000000"/>
            <w:sz w:val="21"/>
            <w:szCs w:val="21"/>
            <w:highlight w:val="cyan"/>
            <w:u w:val="single"/>
          </w:rPr>
          <w:delText>hat</w:delText>
        </w:r>
      </w:del>
      <w:del w:id="72" w:author="lenovo" w:date="2020-12-07T17:50:31Z">
        <w:r>
          <w:rPr>
            <w:rFonts w:hint="default" w:ascii="Times New Roman" w:hAnsi="Times New Roman" w:eastAsia="等线" w:cs="Times New Roman"/>
            <w:b/>
            <w:bCs/>
            <w:i w:val="0"/>
            <w:iCs w:val="0"/>
            <w:color w:val="000000"/>
            <w:sz w:val="21"/>
            <w:szCs w:val="21"/>
            <w:highlight w:val="cyan"/>
            <w:u w:val="single"/>
          </w:rPr>
          <w:delText xml:space="preserve"> </w:delText>
        </w:r>
      </w:del>
      <w:r>
        <w:rPr>
          <w:rFonts w:hint="default" w:ascii="Times New Roman" w:hAnsi="Times New Roman" w:eastAsia="等线" w:cs="Times New Roman"/>
          <w:b/>
          <w:bCs/>
          <w:i w:val="0"/>
          <w:iCs w:val="0"/>
          <w:color w:val="000000"/>
          <w:sz w:val="21"/>
          <w:szCs w:val="21"/>
          <w:highlight w:val="cyan"/>
          <w:u w:val="single"/>
        </w:rPr>
        <w:t>my goal, but totally not! I know what I really wanna do, so I don't care too much about what others do. Like an old saying goes, one can</w:t>
      </w:r>
      <w:del w:id="73" w:author="lenovo" w:date="2020-12-07T17:50:47Z">
        <w:r>
          <w:rPr>
            <w:rFonts w:hint="default" w:ascii="Times New Roman" w:hAnsi="Times New Roman" w:eastAsia="等线" w:cs="Times New Roman"/>
            <w:b/>
            <w:bCs/>
            <w:i w:val="0"/>
            <w:iCs w:val="0"/>
            <w:color w:val="000000"/>
            <w:sz w:val="21"/>
            <w:szCs w:val="21"/>
            <w:highlight w:val="cyan"/>
            <w:u w:val="single"/>
          </w:rPr>
          <w:delText xml:space="preserve"> </w:delText>
        </w:r>
      </w:del>
      <w:r>
        <w:rPr>
          <w:rFonts w:hint="default" w:ascii="Times New Roman" w:hAnsi="Times New Roman" w:eastAsia="等线" w:cs="Times New Roman"/>
          <w:b/>
          <w:bCs/>
          <w:i w:val="0"/>
          <w:iCs w:val="0"/>
          <w:color w:val="000000"/>
          <w:sz w:val="21"/>
          <w:szCs w:val="21"/>
          <w:highlight w:val="cyan"/>
          <w:u w:val="single"/>
        </w:rPr>
        <w:t>not find a way to ease the wind, but he can find a way to face the wind. In that the situation of involution is hard to change, I choose to change my mindset and find my own way to</w:t>
      </w:r>
      <w:ins w:id="74" w:author="lenovo" w:date="2020-12-07T17:51:14Z">
        <w:r>
          <w:rPr>
            <w:rFonts w:hint="eastAsia" w:ascii="Times New Roman" w:hAnsi="Times New Roman" w:eastAsia="等线" w:cs="Times New Roman"/>
            <w:b/>
            <w:bCs/>
            <w:i w:val="0"/>
            <w:iCs w:val="0"/>
            <w:color w:val="000000"/>
            <w:sz w:val="21"/>
            <w:szCs w:val="21"/>
            <w:highlight w:val="cyan"/>
            <w:u w:val="single"/>
            <w:lang w:val="en-US" w:eastAsia="zh-CN"/>
          </w:rPr>
          <w:t xml:space="preserve"> ad</w:t>
        </w:r>
      </w:ins>
      <w:ins w:id="75" w:author="lenovo" w:date="2020-12-07T17:51:15Z">
        <w:r>
          <w:rPr>
            <w:rFonts w:hint="eastAsia" w:ascii="Times New Roman" w:hAnsi="Times New Roman" w:eastAsia="等线" w:cs="Times New Roman"/>
            <w:b/>
            <w:bCs/>
            <w:i w:val="0"/>
            <w:iCs w:val="0"/>
            <w:color w:val="000000"/>
            <w:sz w:val="21"/>
            <w:szCs w:val="21"/>
            <w:highlight w:val="cyan"/>
            <w:u w:val="single"/>
            <w:lang w:val="en-US" w:eastAsia="zh-CN"/>
          </w:rPr>
          <w:t>apt</w:t>
        </w:r>
      </w:ins>
      <w:del w:id="76" w:author="lenovo" w:date="2020-12-07T17:51:17Z">
        <w:r>
          <w:rPr>
            <w:rFonts w:hint="default" w:ascii="Times New Roman" w:hAnsi="Times New Roman" w:eastAsia="等线" w:cs="Times New Roman"/>
            <w:b/>
            <w:bCs/>
            <w:i w:val="0"/>
            <w:iCs w:val="0"/>
            <w:color w:val="000000"/>
            <w:sz w:val="21"/>
            <w:szCs w:val="21"/>
            <w:highlight w:val="cyan"/>
            <w:u w:val="single"/>
          </w:rPr>
          <w:delText xml:space="preserve"> fi</w:delText>
        </w:r>
      </w:del>
      <w:del w:id="77" w:author="lenovo" w:date="2020-12-07T17:51:18Z">
        <w:r>
          <w:rPr>
            <w:rFonts w:hint="default" w:ascii="Times New Roman" w:hAnsi="Times New Roman" w:eastAsia="等线" w:cs="Times New Roman"/>
            <w:b/>
            <w:bCs/>
            <w:i w:val="0"/>
            <w:iCs w:val="0"/>
            <w:color w:val="000000"/>
            <w:sz w:val="21"/>
            <w:szCs w:val="21"/>
            <w:highlight w:val="cyan"/>
            <w:u w:val="single"/>
          </w:rPr>
          <w:delText>x</w:delText>
        </w:r>
      </w:del>
      <w:r>
        <w:rPr>
          <w:rFonts w:hint="default" w:ascii="Times New Roman" w:hAnsi="Times New Roman" w:eastAsia="等线" w:cs="Times New Roman"/>
          <w:b/>
          <w:bCs/>
          <w:i w:val="0"/>
          <w:iCs w:val="0"/>
          <w:color w:val="000000"/>
          <w:sz w:val="21"/>
          <w:szCs w:val="21"/>
          <w:highlight w:val="cyan"/>
          <w:u w:val="single"/>
        </w:rPr>
        <w:t xml:space="preserve"> myself to it.</w:t>
      </w: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Part 4 Solution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 see your point. Actually, GPA evaluation system has its advantage and its disadvantage. As Student B has mentioned, GPA is effective in picking out talents. Besides, many teachers told me that GPA could also spur students to study hard. By introducing a variety of assessing system which determines students’ GPA, teachers can ensure that students pay more attention to their courses. For these reasons, we can't simply abolish GPA system.</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In fact, the Teaching Affairs Office has been discussing this problem for a long time, but we haven't found a practical solution. So I need to know what you need us to do to help improve the situation? Do you have any suggestions?</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p>
    <w:p>
      <w:pPr>
        <w:ind w:firstLine="420"/>
        <w:rPr>
          <w:rFonts w:hint="default" w:ascii="Times New Roman" w:hAnsi="Times New Roman" w:cs="Times New Roman"/>
          <w:b/>
          <w:bCs/>
          <w:i w:val="0"/>
          <w:iCs w:val="0"/>
          <w:color w:val="000000"/>
          <w:highlight w:val="green"/>
          <w:u w:val="single"/>
        </w:rPr>
      </w:pPr>
      <w:r>
        <w:rPr>
          <w:rFonts w:hint="default" w:ascii="Times New Roman" w:hAnsi="Times New Roman" w:cs="Times New Roman"/>
          <w:b/>
          <w:bCs/>
          <w:i w:val="0"/>
          <w:iCs w:val="0"/>
          <w:color w:val="000000"/>
          <w:highlight w:val="green"/>
          <w:u w:val="single"/>
        </w:rPr>
        <w:t>Student A: I remember there's a saying</w:t>
      </w:r>
      <w:del w:id="78" w:author="lenovo" w:date="2020-12-07T17:52:11Z">
        <w:r>
          <w:rPr>
            <w:rFonts w:hint="default" w:ascii="Times New Roman" w:hAnsi="Times New Roman" w:cs="Times New Roman"/>
            <w:b/>
            <w:bCs/>
            <w:i w:val="0"/>
            <w:iCs w:val="0"/>
            <w:color w:val="000000"/>
            <w:highlight w:val="green"/>
            <w:u w:val="single"/>
          </w:rPr>
          <w:delText xml:space="preserve"> go</w:delText>
        </w:r>
      </w:del>
      <w:del w:id="79" w:author="lenovo" w:date="2020-12-07T17:52:12Z">
        <w:r>
          <w:rPr>
            <w:rFonts w:hint="default" w:ascii="Times New Roman" w:hAnsi="Times New Roman" w:cs="Times New Roman"/>
            <w:b/>
            <w:bCs/>
            <w:i w:val="0"/>
            <w:iCs w:val="0"/>
            <w:color w:val="000000"/>
            <w:highlight w:val="green"/>
            <w:u w:val="single"/>
          </w:rPr>
          <w:delText>es</w:delText>
        </w:r>
      </w:del>
      <w:r>
        <w:rPr>
          <w:rFonts w:hint="default" w:ascii="Times New Roman" w:hAnsi="Times New Roman" w:cs="Times New Roman"/>
          <w:b/>
          <w:bCs/>
          <w:i w:val="0"/>
          <w:iCs w:val="0"/>
          <w:color w:val="000000"/>
          <w:highlight w:val="green"/>
          <w:u w:val="single"/>
        </w:rPr>
        <w:t>:" Education is not to fill up a bucket of water, but to light a fire. "What we call the involution is just like only filling up the water, taking our plenty of time but at the same time not helping us make any progress.</w:t>
      </w:r>
      <w:ins w:id="80" w:author="lenovo" w:date="2020-12-07T17:52:31Z">
        <w:r>
          <w:rPr>
            <w:rFonts w:hint="eastAsia" w:ascii="Times New Roman" w:hAnsi="Times New Roman" w:cs="Times New Roman"/>
            <w:b/>
            <w:bCs/>
            <w:i w:val="0"/>
            <w:iCs w:val="0"/>
            <w:color w:val="000000"/>
            <w:highlight w:val="green"/>
            <w:u w:val="single"/>
            <w:lang w:val="en-US" w:eastAsia="zh-CN"/>
          </w:rPr>
          <w:t xml:space="preserve"> </w:t>
        </w:r>
      </w:ins>
      <w:r>
        <w:rPr>
          <w:rFonts w:hint="default" w:ascii="Times New Roman" w:hAnsi="Times New Roman" w:cs="Times New Roman"/>
          <w:b/>
          <w:bCs/>
          <w:i w:val="0"/>
          <w:iCs w:val="0"/>
          <w:color w:val="000000"/>
          <w:highlight w:val="green"/>
          <w:u w:val="single"/>
        </w:rPr>
        <w:t>So I think the meaning of education is to let us students find what we love and encourage us to strive for our dream, maybe by offering characteristic and diversified courses, or by setting different judging standard but not only GPA.</w:t>
      </w:r>
    </w:p>
    <w:p>
      <w:pPr>
        <w:rPr>
          <w:rFonts w:hint="default" w:ascii="Times New Roman" w:hAnsi="Times New Roman" w:cs="Times New Roman"/>
          <w:b/>
          <w:bCs/>
          <w:i w:val="0"/>
          <w:iCs w:val="0"/>
          <w:u w:val="single"/>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Times New Roman" w:hAnsi="Times New Roman" w:eastAsia="等线" w:cs="Times New Roman"/>
          <w:b/>
          <w:bCs/>
          <w:i w:val="0"/>
          <w:iCs w:val="0"/>
          <w:color w:val="000000"/>
          <w:sz w:val="21"/>
          <w:szCs w:val="21"/>
          <w:highlight w:val="yellow"/>
          <w:u w:val="single"/>
        </w:rPr>
      </w:pPr>
      <w:r>
        <w:rPr>
          <w:rFonts w:hint="default" w:ascii="Times New Roman" w:hAnsi="Times New Roman" w:eastAsia="等线" w:cs="Times New Roman"/>
          <w:b/>
          <w:bCs/>
          <w:i w:val="0"/>
          <w:iCs w:val="0"/>
          <w:color w:val="000000"/>
          <w:highlight w:val="yellow"/>
          <w:u w:val="single"/>
        </w:rPr>
        <w:t>Student B: I think that we must be careful about the reform of the GPA evaluation system</w:t>
      </w:r>
      <w:ins w:id="81" w:author="lenovo" w:date="2020-12-07T17:52:53Z">
        <w:r>
          <w:rPr>
            <w:rFonts w:hint="eastAsia" w:ascii="Times New Roman" w:hAnsi="Times New Roman" w:eastAsia="等线" w:cs="Times New Roman"/>
            <w:b/>
            <w:bCs/>
            <w:i w:val="0"/>
            <w:iCs w:val="0"/>
            <w:color w:val="000000"/>
            <w:highlight w:val="yellow"/>
            <w:u w:val="single"/>
            <w:lang w:val="en-US" w:eastAsia="zh-CN"/>
          </w:rPr>
          <w:t>.</w:t>
        </w:r>
      </w:ins>
      <w:del w:id="82" w:author="lenovo" w:date="2020-12-07T17:52:54Z">
        <w:r>
          <w:rPr>
            <w:rFonts w:hint="default" w:ascii="Times New Roman" w:hAnsi="Times New Roman" w:eastAsia="等线" w:cs="Times New Roman"/>
            <w:b/>
            <w:bCs/>
            <w:i w:val="0"/>
            <w:iCs w:val="0"/>
            <w:color w:val="000000"/>
            <w:highlight w:val="yellow"/>
            <w:u w:val="single"/>
          </w:rPr>
          <w:delText>,</w:delText>
        </w:r>
      </w:del>
      <w:r>
        <w:rPr>
          <w:rFonts w:hint="default" w:ascii="Times New Roman" w:hAnsi="Times New Roman" w:eastAsia="等线" w:cs="Times New Roman"/>
          <w:b/>
          <w:bCs/>
          <w:i w:val="0"/>
          <w:iCs w:val="0"/>
          <w:color w:val="000000"/>
          <w:highlight w:val="yellow"/>
          <w:u w:val="single"/>
        </w:rPr>
        <w:t xml:space="preserve"> </w:t>
      </w:r>
      <w:ins w:id="83" w:author="lenovo" w:date="2020-12-07T17:52:56Z">
        <w:r>
          <w:rPr>
            <w:rFonts w:hint="eastAsia" w:ascii="Times New Roman" w:hAnsi="Times New Roman" w:eastAsia="等线" w:cs="Times New Roman"/>
            <w:b/>
            <w:bCs/>
            <w:i w:val="0"/>
            <w:iCs w:val="0"/>
            <w:color w:val="000000"/>
            <w:highlight w:val="yellow"/>
            <w:u w:val="single"/>
            <w:lang w:val="en-US" w:eastAsia="zh-CN"/>
          </w:rPr>
          <w:t>I</w:t>
        </w:r>
      </w:ins>
      <w:del w:id="84" w:author="lenovo" w:date="2020-12-07T17:52:57Z">
        <w:r>
          <w:rPr>
            <w:rFonts w:hint="default" w:ascii="Times New Roman" w:hAnsi="Times New Roman" w:eastAsia="等线" w:cs="Times New Roman"/>
            <w:b/>
            <w:bCs/>
            <w:i w:val="0"/>
            <w:iCs w:val="0"/>
            <w:color w:val="000000"/>
            <w:highlight w:val="yellow"/>
            <w:u w:val="single"/>
          </w:rPr>
          <w:delText>i</w:delText>
        </w:r>
      </w:del>
      <w:r>
        <w:rPr>
          <w:rFonts w:hint="default" w:ascii="Times New Roman" w:hAnsi="Times New Roman" w:eastAsia="等线" w:cs="Times New Roman"/>
          <w:b/>
          <w:bCs/>
          <w:i w:val="0"/>
          <w:iCs w:val="0"/>
          <w:color w:val="000000"/>
          <w:highlight w:val="yellow"/>
          <w:u w:val="single"/>
        </w:rPr>
        <w:t>t has loopholes, but that doesn't mean we need to cancel it. We can make positi</w:t>
      </w:r>
      <w:del w:id="85" w:author="lenovo" w:date="2020-12-07T17:53:07Z">
        <w:r>
          <w:rPr>
            <w:rFonts w:hint="default" w:ascii="Times New Roman" w:hAnsi="Times New Roman" w:eastAsia="等线" w:cs="Times New Roman"/>
            <w:b/>
            <w:bCs/>
            <w:i w:val="0"/>
            <w:iCs w:val="0"/>
            <w:color w:val="000000"/>
            <w:highlight w:val="yellow"/>
            <w:u w:val="single"/>
          </w:rPr>
          <w:delText>t</w:delText>
        </w:r>
      </w:del>
      <w:r>
        <w:rPr>
          <w:rFonts w:hint="default" w:ascii="Times New Roman" w:hAnsi="Times New Roman" w:eastAsia="等线" w:cs="Times New Roman"/>
          <w:b/>
          <w:bCs/>
          <w:i w:val="0"/>
          <w:iCs w:val="0"/>
          <w:color w:val="000000"/>
          <w:highlight w:val="yellow"/>
          <w:u w:val="single"/>
        </w:rPr>
        <w:t>ve changes instead. For instance, i</w:t>
      </w:r>
      <w:r>
        <w:rPr>
          <w:rFonts w:hint="default" w:ascii="Times New Roman" w:hAnsi="Times New Roman" w:eastAsia="等线" w:cs="Times New Roman"/>
          <w:b/>
          <w:bCs/>
          <w:i w:val="0"/>
          <w:iCs w:val="0"/>
          <w:color w:val="000000"/>
          <w:sz w:val="21"/>
          <w:szCs w:val="21"/>
          <w:highlight w:val="yellow"/>
          <w:u w:val="single"/>
        </w:rPr>
        <w:t>n order to make students learn something in each course, we can reject "water</w:t>
      </w:r>
      <w:ins w:id="86" w:author="lenovo" w:date="2020-12-07T17:53:55Z">
        <w:r>
          <w:rPr>
            <w:rFonts w:hint="eastAsia" w:ascii="Times New Roman" w:hAnsi="Times New Roman" w:eastAsia="等线" w:cs="Times New Roman"/>
            <w:b/>
            <w:bCs/>
            <w:i w:val="0"/>
            <w:iCs w:val="0"/>
            <w:color w:val="000000"/>
            <w:sz w:val="21"/>
            <w:szCs w:val="21"/>
            <w:highlight w:val="yellow"/>
            <w:u w:val="single"/>
            <w:lang w:val="en-US" w:eastAsia="zh-CN"/>
          </w:rPr>
          <w:t>y</w:t>
        </w:r>
      </w:ins>
      <w:r>
        <w:rPr>
          <w:rFonts w:hint="default" w:ascii="Times New Roman" w:hAnsi="Times New Roman" w:eastAsia="等线" w:cs="Times New Roman"/>
          <w:b/>
          <w:bCs/>
          <w:i w:val="0"/>
          <w:iCs w:val="0"/>
          <w:color w:val="000000"/>
          <w:sz w:val="21"/>
          <w:szCs w:val="21"/>
          <w:highlight w:val="yellow"/>
          <w:u w:val="single"/>
        </w:rPr>
        <w:t xml:space="preserve"> course</w:t>
      </w:r>
      <w:ins w:id="87" w:author="lenovo" w:date="2020-12-07T17:53:59Z">
        <w:r>
          <w:rPr>
            <w:rFonts w:hint="eastAsia" w:ascii="Times New Roman" w:hAnsi="Times New Roman" w:eastAsia="等线" w:cs="Times New Roman"/>
            <w:b/>
            <w:bCs/>
            <w:i w:val="0"/>
            <w:iCs w:val="0"/>
            <w:color w:val="000000"/>
            <w:sz w:val="21"/>
            <w:szCs w:val="21"/>
            <w:highlight w:val="yellow"/>
            <w:u w:val="single"/>
            <w:lang w:val="en-US" w:eastAsia="zh-CN"/>
          </w:rPr>
          <w:t>s</w:t>
        </w:r>
      </w:ins>
      <w:r>
        <w:rPr>
          <w:rFonts w:hint="default" w:ascii="Times New Roman" w:hAnsi="Times New Roman" w:eastAsia="等线" w:cs="Times New Roman"/>
          <w:b/>
          <w:bCs/>
          <w:i w:val="0"/>
          <w:iCs w:val="0"/>
          <w:color w:val="000000"/>
          <w:sz w:val="21"/>
          <w:szCs w:val="21"/>
          <w:highlight w:val="yellow"/>
          <w:u w:val="single"/>
        </w:rPr>
        <w:t>" with "dry goods"</w:t>
      </w:r>
      <w:ins w:id="88" w:author="lenovo" w:date="2020-12-07T17:54:05Z">
        <w:r>
          <w:rPr>
            <w:rFonts w:hint="eastAsia" w:ascii="Times New Roman" w:hAnsi="Times New Roman" w:eastAsia="等线" w:cs="Times New Roman"/>
            <w:b/>
            <w:bCs/>
            <w:i w:val="0"/>
            <w:iCs w:val="0"/>
            <w:color w:val="000000"/>
            <w:sz w:val="21"/>
            <w:szCs w:val="21"/>
            <w:highlight w:val="yellow"/>
            <w:u w:val="single"/>
            <w:lang w:val="en-US" w:eastAsia="zh-CN"/>
          </w:rPr>
          <w:t>?</w:t>
        </w:r>
      </w:ins>
      <w:r>
        <w:rPr>
          <w:rFonts w:hint="default" w:ascii="Times New Roman" w:hAnsi="Times New Roman" w:eastAsia="等线" w:cs="Times New Roman"/>
          <w:b/>
          <w:bCs/>
          <w:i w:val="0"/>
          <w:iCs w:val="0"/>
          <w:color w:val="000000"/>
          <w:sz w:val="21"/>
          <w:szCs w:val="21"/>
          <w:highlight w:val="yellow"/>
          <w:u w:val="single"/>
        </w:rPr>
        <w:t xml:space="preserve"> and turn "achievement point" into "accumulation", so as to evaluate students' real ability more scientifically, and avoid only spelling words without thinking, counting times but not quality, weighing numbers over quality.</w:t>
      </w:r>
    </w:p>
    <w:p>
      <w:pPr>
        <w:keepNext w:val="0"/>
        <w:keepLines w:val="0"/>
        <w:pageBreakBefore w:val="0"/>
        <w:widowControl w:val="0"/>
        <w:kinsoku/>
        <w:wordWrap/>
        <w:overflowPunct/>
        <w:topLinePunct w:val="0"/>
        <w:autoSpaceDE/>
        <w:autoSpaceDN/>
        <w:bidi w:val="0"/>
        <w:adjustRightInd/>
        <w:snapToGrid/>
        <w:ind w:left="200" w:leftChars="0" w:firstLine="420" w:firstLineChars="200"/>
        <w:textAlignment w:val="auto"/>
        <w:rPr>
          <w:rFonts w:hint="default" w:ascii="Times New Roman" w:hAnsi="Times New Roman" w:eastAsia="等线" w:cs="Times New Roman"/>
          <w:b/>
          <w:bCs/>
          <w:i w:val="0"/>
          <w:iCs w:val="0"/>
          <w:color w:val="000000"/>
          <w:sz w:val="21"/>
          <w:szCs w:val="21"/>
          <w:highlight w:val="yellow"/>
          <w:u w:val="single"/>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firstLine="420" w:firstLineChars="200"/>
        <w:jc w:val="both"/>
        <w:textAlignment w:val="auto"/>
        <w:rPr>
          <w:rFonts w:hint="default" w:ascii="Times New Roman" w:hAnsi="Times New Roman" w:eastAsia="等线" w:cs="Times New Roman"/>
          <w:b/>
          <w:bCs/>
          <w:i w:val="0"/>
          <w:iCs w:val="0"/>
          <w:color w:val="000000"/>
          <w:sz w:val="21"/>
          <w:szCs w:val="21"/>
          <w:highlight w:val="cyan"/>
          <w:u w:val="single"/>
          <w:lang w:eastAsia="zh-CN"/>
        </w:rPr>
      </w:pPr>
      <w:r>
        <w:rPr>
          <w:rFonts w:hint="default" w:ascii="Times New Roman" w:hAnsi="Times New Roman" w:eastAsia="等线" w:cs="Times New Roman"/>
          <w:b/>
          <w:bCs/>
          <w:i w:val="0"/>
          <w:iCs w:val="0"/>
          <w:color w:val="000000"/>
          <w:sz w:val="21"/>
          <w:szCs w:val="21"/>
          <w:highlight w:val="cyan"/>
          <w:u w:val="single"/>
        </w:rPr>
        <w:t xml:space="preserve">Student C: Furthermore, just like I've mentioned before, in </w:t>
      </w:r>
      <w:r>
        <w:rPr>
          <w:rFonts w:hint="default" w:ascii="Times New Roman" w:hAnsi="Times New Roman" w:eastAsia="等线" w:cs="Times New Roman"/>
          <w:b/>
          <w:bCs/>
          <w:i w:val="0"/>
          <w:iCs w:val="0"/>
          <w:color w:val="000000"/>
          <w:sz w:val="21"/>
          <w:szCs w:val="21"/>
          <w:highlight w:val="cyan"/>
          <w:u w:val="single"/>
          <w:lang w:eastAsia="zh-CN"/>
        </w:rPr>
        <w:t xml:space="preserve">order to break the "prisoner's dilemma" of GPA, students need to look at the myth of GPA dialectically. Life is not necessarily a marathon of fixed track, but also a random walk in the forest path. University time is one of the best times to explore life's hobbies. With the heavy burden of fear for </w:t>
      </w:r>
      <w:ins w:id="89" w:author="lenovo" w:date="2020-12-07T17:55:06Z">
        <w:r>
          <w:rPr>
            <w:rFonts w:hint="eastAsia" w:ascii="Times New Roman" w:hAnsi="Times New Roman" w:eastAsia="等线" w:cs="Times New Roman"/>
            <w:b/>
            <w:bCs/>
            <w:i w:val="0"/>
            <w:iCs w:val="0"/>
            <w:color w:val="000000"/>
            <w:sz w:val="21"/>
            <w:szCs w:val="21"/>
            <w:highlight w:val="cyan"/>
            <w:u w:val="single"/>
            <w:lang w:val="en-US" w:eastAsia="zh-CN"/>
          </w:rPr>
          <w:t>f</w:t>
        </w:r>
      </w:ins>
      <w:ins w:id="90" w:author="lenovo" w:date="2020-12-07T17:55:07Z">
        <w:r>
          <w:rPr>
            <w:rFonts w:hint="eastAsia" w:ascii="Times New Roman" w:hAnsi="Times New Roman" w:eastAsia="等线" w:cs="Times New Roman"/>
            <w:b/>
            <w:bCs/>
            <w:i w:val="0"/>
            <w:iCs w:val="0"/>
            <w:color w:val="000000"/>
            <w:sz w:val="21"/>
            <w:szCs w:val="21"/>
            <w:highlight w:val="cyan"/>
            <w:u w:val="single"/>
            <w:lang w:val="en-US" w:eastAsia="zh-CN"/>
          </w:rPr>
          <w:t>a</w:t>
        </w:r>
      </w:ins>
      <w:ins w:id="91" w:author="lenovo" w:date="2020-12-07T17:55:10Z">
        <w:r>
          <w:rPr>
            <w:rFonts w:hint="eastAsia" w:ascii="Times New Roman" w:hAnsi="Times New Roman" w:eastAsia="等线" w:cs="Times New Roman"/>
            <w:b/>
            <w:bCs/>
            <w:i w:val="0"/>
            <w:iCs w:val="0"/>
            <w:color w:val="000000"/>
            <w:sz w:val="21"/>
            <w:szCs w:val="21"/>
            <w:highlight w:val="cyan"/>
            <w:u w:val="single"/>
            <w:lang w:val="en-US" w:eastAsia="zh-CN"/>
          </w:rPr>
          <w:t>ilu</w:t>
        </w:r>
      </w:ins>
      <w:ins w:id="92" w:author="lenovo" w:date="2020-12-07T17:55:11Z">
        <w:r>
          <w:rPr>
            <w:rFonts w:hint="eastAsia" w:ascii="Times New Roman" w:hAnsi="Times New Roman" w:eastAsia="等线" w:cs="Times New Roman"/>
            <w:b/>
            <w:bCs/>
            <w:i w:val="0"/>
            <w:iCs w:val="0"/>
            <w:color w:val="000000"/>
            <w:sz w:val="21"/>
            <w:szCs w:val="21"/>
            <w:highlight w:val="cyan"/>
            <w:u w:val="single"/>
            <w:lang w:val="en-US" w:eastAsia="zh-CN"/>
          </w:rPr>
          <w:t>re</w:t>
        </w:r>
      </w:ins>
      <w:del w:id="93" w:author="lenovo" w:date="2020-12-07T17:55:12Z">
        <w:r>
          <w:rPr>
            <w:rFonts w:hint="default" w:ascii="Times New Roman" w:hAnsi="Times New Roman" w:eastAsia="等线" w:cs="Times New Roman"/>
            <w:b/>
            <w:bCs/>
            <w:i w:val="0"/>
            <w:iCs w:val="0"/>
            <w:color w:val="000000"/>
            <w:sz w:val="21"/>
            <w:szCs w:val="21"/>
            <w:highlight w:val="cyan"/>
            <w:u w:val="single"/>
            <w:lang w:eastAsia="zh-CN"/>
          </w:rPr>
          <w:delText>losi</w:delText>
        </w:r>
      </w:del>
      <w:del w:id="94" w:author="lenovo" w:date="2020-12-07T17:55:13Z">
        <w:r>
          <w:rPr>
            <w:rFonts w:hint="default" w:ascii="Times New Roman" w:hAnsi="Times New Roman" w:eastAsia="等线" w:cs="Times New Roman"/>
            <w:b/>
            <w:bCs/>
            <w:i w:val="0"/>
            <w:iCs w:val="0"/>
            <w:color w:val="000000"/>
            <w:sz w:val="21"/>
            <w:szCs w:val="21"/>
            <w:highlight w:val="cyan"/>
            <w:u w:val="single"/>
            <w:lang w:eastAsia="zh-CN"/>
          </w:rPr>
          <w:delText>ng</w:delText>
        </w:r>
      </w:del>
      <w:ins w:id="95" w:author="lenovo" w:date="2020-12-07T17:55:16Z">
        <w:r>
          <w:rPr>
            <w:rFonts w:hint="eastAsia" w:ascii="Times New Roman" w:hAnsi="Times New Roman" w:eastAsia="等线" w:cs="Times New Roman"/>
            <w:b/>
            <w:bCs/>
            <w:i w:val="0"/>
            <w:iCs w:val="0"/>
            <w:color w:val="000000"/>
            <w:sz w:val="21"/>
            <w:szCs w:val="21"/>
            <w:highlight w:val="cyan"/>
            <w:u w:val="single"/>
            <w:lang w:val="en-US" w:eastAsia="zh-CN"/>
          </w:rPr>
          <w:t>/f</w:t>
        </w:r>
      </w:ins>
      <w:ins w:id="96" w:author="lenovo" w:date="2020-12-07T17:55:17Z">
        <w:r>
          <w:rPr>
            <w:rFonts w:hint="eastAsia" w:ascii="Times New Roman" w:hAnsi="Times New Roman" w:eastAsia="等线" w:cs="Times New Roman"/>
            <w:b/>
            <w:bCs/>
            <w:i w:val="0"/>
            <w:iCs w:val="0"/>
            <w:color w:val="000000"/>
            <w:sz w:val="21"/>
            <w:szCs w:val="21"/>
            <w:highlight w:val="cyan"/>
            <w:u w:val="single"/>
            <w:lang w:val="en-US" w:eastAsia="zh-CN"/>
          </w:rPr>
          <w:t>alling</w:t>
        </w:r>
      </w:ins>
      <w:ins w:id="97" w:author="lenovo" w:date="2020-12-07T17:55:18Z">
        <w:r>
          <w:rPr>
            <w:rFonts w:hint="eastAsia" w:ascii="Times New Roman" w:hAnsi="Times New Roman" w:eastAsia="等线" w:cs="Times New Roman"/>
            <w:b/>
            <w:bCs/>
            <w:i w:val="0"/>
            <w:iCs w:val="0"/>
            <w:color w:val="000000"/>
            <w:sz w:val="21"/>
            <w:szCs w:val="21"/>
            <w:highlight w:val="cyan"/>
            <w:u w:val="single"/>
            <w:lang w:val="en-US" w:eastAsia="zh-CN"/>
          </w:rPr>
          <w:t xml:space="preserve"> beh</w:t>
        </w:r>
      </w:ins>
      <w:ins w:id="98" w:author="lenovo" w:date="2020-12-07T17:55:22Z">
        <w:r>
          <w:rPr>
            <w:rFonts w:hint="eastAsia" w:ascii="Times New Roman" w:hAnsi="Times New Roman" w:eastAsia="等线" w:cs="Times New Roman"/>
            <w:b/>
            <w:bCs/>
            <w:i w:val="0"/>
            <w:iCs w:val="0"/>
            <w:color w:val="000000"/>
            <w:sz w:val="21"/>
            <w:szCs w:val="21"/>
            <w:highlight w:val="cyan"/>
            <w:u w:val="single"/>
            <w:lang w:val="en-US" w:eastAsia="zh-CN"/>
          </w:rPr>
          <w:t>ind</w:t>
        </w:r>
      </w:ins>
      <w:r>
        <w:rPr>
          <w:rFonts w:hint="default" w:ascii="Times New Roman" w:hAnsi="Times New Roman" w:eastAsia="等线" w:cs="Times New Roman"/>
          <w:b/>
          <w:bCs/>
          <w:i w:val="0"/>
          <w:iCs w:val="0"/>
          <w:color w:val="000000"/>
          <w:sz w:val="21"/>
          <w:szCs w:val="21"/>
          <w:highlight w:val="cyan"/>
          <w:u w:val="single"/>
          <w:lang w:eastAsia="zh-CN"/>
        </w:rPr>
        <w:t>, and considering GPA as the only important criteria of our university life, I'm afraid it will be difficult to enjoy the journey whole-heartedly, and may also hinder us from finding out more possibilities.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both"/>
        <w:textAlignment w:val="auto"/>
        <w:rPr>
          <w:rFonts w:hint="default" w:ascii="Times New Roman" w:hAnsi="Times New Roman" w:eastAsia="等线" w:cs="Times New Roman"/>
          <w:b/>
          <w:bCs/>
          <w:i w:val="0"/>
          <w:iCs w:val="0"/>
          <w:color w:val="000000"/>
          <w:sz w:val="21"/>
          <w:szCs w:val="21"/>
          <w:highlight w:val="cyan"/>
          <w:u w:val="single"/>
          <w:lang w:eastAsia="zh-CN"/>
        </w:rPr>
      </w:pPr>
      <w:r>
        <w:rPr>
          <w:rFonts w:hint="default" w:ascii="Times New Roman" w:hAnsi="Times New Roman" w:eastAsia="等线" w:cs="Times New Roman"/>
          <w:b/>
          <w:bCs/>
          <w:i w:val="0"/>
          <w:iCs w:val="0"/>
          <w:color w:val="000000"/>
          <w:sz w:val="21"/>
          <w:szCs w:val="21"/>
          <w:highlight w:val="cyan"/>
          <w:u w:val="single"/>
          <w:lang w:eastAsia="zh-CN"/>
        </w:rPr>
        <w:t xml:space="preserve"> </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I get it. Your suggestions can be divided into two parts. Firstly, the evaluation system should be reformed. Quality should outweigh quantity in evaluating students' performance. Secondly, we need to lead an atmosphere that GPA is not what university is all about. By setting diversified courses and encouraging students to find their own meaning of university life, students will get rid of their fear of lagging behind, thus helping solve the problem of involution. </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For student A, I think you may as well reconsider what you really long for in university. And for student B and C, I hope you can insist on what you believe now and try your best to help those suffering from fierce but meaningless competition.</w:t>
      </w:r>
    </w:p>
    <w:p>
      <w:pPr>
        <w:ind w:firstLine="420" w:firstLineChars="0"/>
        <w:rPr>
          <w:rFonts w:hint="default" w:ascii="Times New Roman" w:hAnsi="Times New Roman" w:cs="Times New Roman"/>
          <w:b/>
          <w:bCs/>
          <w:i w:val="0"/>
          <w:iCs w:val="0"/>
          <w:color w:val="FFFFFF" w:themeColor="background1"/>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Involution is really a hard nut to crack, but with our joint effort, this problem can be solved. Anyway, thanks for attending this discussion again!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novo">
    <w15:presenceInfo w15:providerId="None" w15:userId="lenovo"/>
  </w15:person>
  <w15:person w15:author="zhaochen20">
    <w15:presenceInfo w15:providerId="WPS Office" w15:userId="3639297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7"/>
  <w:bordersDoNotSurroundHeader w:val="0"/>
  <w:bordersDoNotSurroundFooter w:val="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22"/>
    <w:rsid w:val="000904FF"/>
    <w:rsid w:val="00184EBF"/>
    <w:rsid w:val="0018736E"/>
    <w:rsid w:val="0021324D"/>
    <w:rsid w:val="002F29CC"/>
    <w:rsid w:val="005A1939"/>
    <w:rsid w:val="005A2D75"/>
    <w:rsid w:val="006C29CC"/>
    <w:rsid w:val="00750185"/>
    <w:rsid w:val="00950BA1"/>
    <w:rsid w:val="00AF064D"/>
    <w:rsid w:val="00BE22D9"/>
    <w:rsid w:val="00C64308"/>
    <w:rsid w:val="00E56822"/>
    <w:rsid w:val="00E8104E"/>
    <w:rsid w:val="00FE064D"/>
    <w:rsid w:val="1EF509DA"/>
    <w:rsid w:val="23C96A42"/>
    <w:rsid w:val="2CDF6ED3"/>
    <w:rsid w:val="2EFD4560"/>
    <w:rsid w:val="2FBF787D"/>
    <w:rsid w:val="2FBFD166"/>
    <w:rsid w:val="38BEB19E"/>
    <w:rsid w:val="3B6772D1"/>
    <w:rsid w:val="3DBA542C"/>
    <w:rsid w:val="3E6EDCC2"/>
    <w:rsid w:val="3EBD448B"/>
    <w:rsid w:val="3FBD40DE"/>
    <w:rsid w:val="4A6F1BC6"/>
    <w:rsid w:val="4AFD7A60"/>
    <w:rsid w:val="4FBE0F8E"/>
    <w:rsid w:val="55BF1A1B"/>
    <w:rsid w:val="55EB75BF"/>
    <w:rsid w:val="57A9ABD1"/>
    <w:rsid w:val="57D5E7D6"/>
    <w:rsid w:val="5BBFDD78"/>
    <w:rsid w:val="5D56070C"/>
    <w:rsid w:val="5D79A18F"/>
    <w:rsid w:val="5DA7F48D"/>
    <w:rsid w:val="5DE7B437"/>
    <w:rsid w:val="5FEC02C7"/>
    <w:rsid w:val="647FAC7C"/>
    <w:rsid w:val="655139EB"/>
    <w:rsid w:val="6A7FFB4A"/>
    <w:rsid w:val="6F371BC3"/>
    <w:rsid w:val="6F6FDDB1"/>
    <w:rsid w:val="739F12BF"/>
    <w:rsid w:val="75DF62BB"/>
    <w:rsid w:val="76CB7832"/>
    <w:rsid w:val="77B9F16C"/>
    <w:rsid w:val="77FF20D2"/>
    <w:rsid w:val="79DA8F3F"/>
    <w:rsid w:val="7A3E1F25"/>
    <w:rsid w:val="7B7BED41"/>
    <w:rsid w:val="7BCD46D3"/>
    <w:rsid w:val="7BFDF516"/>
    <w:rsid w:val="7D726837"/>
    <w:rsid w:val="7DFFAC3F"/>
    <w:rsid w:val="7E4F8E0E"/>
    <w:rsid w:val="7F3BE4DD"/>
    <w:rsid w:val="7F4A0463"/>
    <w:rsid w:val="7F5CCA1A"/>
    <w:rsid w:val="7F7FDAE9"/>
    <w:rsid w:val="7FCDC29B"/>
    <w:rsid w:val="977703DA"/>
    <w:rsid w:val="98BB36E0"/>
    <w:rsid w:val="9DEB52E7"/>
    <w:rsid w:val="A3FDD975"/>
    <w:rsid w:val="A7BA23DD"/>
    <w:rsid w:val="B39BAF0E"/>
    <w:rsid w:val="B4FFFF26"/>
    <w:rsid w:val="B5FAFF0D"/>
    <w:rsid w:val="B97F4E52"/>
    <w:rsid w:val="BCF7F51A"/>
    <w:rsid w:val="BFDE245A"/>
    <w:rsid w:val="CFD944FB"/>
    <w:rsid w:val="D69D539B"/>
    <w:rsid w:val="DC7EA8F6"/>
    <w:rsid w:val="DF4A3EBE"/>
    <w:rsid w:val="DF8754A0"/>
    <w:rsid w:val="DFBFEC36"/>
    <w:rsid w:val="E6D78F84"/>
    <w:rsid w:val="ECB521FE"/>
    <w:rsid w:val="EF7B0F62"/>
    <w:rsid w:val="F3B59194"/>
    <w:rsid w:val="F5FFDF6F"/>
    <w:rsid w:val="F7F3CD77"/>
    <w:rsid w:val="F7FA4C7F"/>
    <w:rsid w:val="F9FE7E64"/>
    <w:rsid w:val="FAFF7D9B"/>
    <w:rsid w:val="FB2538D5"/>
    <w:rsid w:val="FBDF9C2D"/>
    <w:rsid w:val="FBEF5035"/>
    <w:rsid w:val="FC3CD3E7"/>
    <w:rsid w:val="FD6F12B7"/>
    <w:rsid w:val="FD92BDE0"/>
    <w:rsid w:val="FDF7626A"/>
    <w:rsid w:val="FE7225E6"/>
    <w:rsid w:val="FEE4552B"/>
    <w:rsid w:val="FF9E430E"/>
    <w:rsid w:val="FFBF9785"/>
    <w:rsid w:val="FFEE9F91"/>
    <w:rsid w:val="FFEF3BC2"/>
    <w:rsid w:val="FFF92A24"/>
    <w:rsid w:val="FFFF20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303</Words>
  <Characters>1728</Characters>
  <Lines>1</Lines>
  <Paragraphs>1</Paragraphs>
  <TotalTime>45</TotalTime>
  <ScaleCrop>false</ScaleCrop>
  <LinksUpToDate>false</LinksUpToDate>
  <CharactersWithSpaces>2027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2020-12-08T09:02:00Z</dcterms:created>
  <dc:creator>qi yu</dc:creator>
  <cp:lastModifiedBy>zhaochen20</cp:lastModifiedBy>
  <dcterms:modified xsi:type="dcterms:W3CDTF">2020-12-08T15:25:10Z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